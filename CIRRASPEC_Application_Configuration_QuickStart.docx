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87DEA8" w14:textId="1093B0DB" w:rsidR="00DF1E1B" w:rsidRDefault="00DF1E1B" w:rsidP="00DF1E1B">
      <w:pPr>
        <w:pStyle w:val="ProjectTitle"/>
        <w:jc w:val="center"/>
      </w:pPr>
    </w:p>
    <w:p w14:paraId="4287DEA9" w14:textId="37E27D46" w:rsidR="00DF1E1B" w:rsidRDefault="00DF1E1B" w:rsidP="00AB3714">
      <w:pPr>
        <w:pStyle w:val="ProjectTitle"/>
        <w:tabs>
          <w:tab w:val="left" w:pos="1029"/>
        </w:tabs>
        <w:jc w:val="center"/>
      </w:pPr>
    </w:p>
    <w:p w14:paraId="4287DEAA" w14:textId="77777777" w:rsidR="00DF1E1B" w:rsidRDefault="00DF1E1B" w:rsidP="00AB3714">
      <w:pPr>
        <w:pStyle w:val="ProjectTitle"/>
        <w:jc w:val="center"/>
      </w:pPr>
    </w:p>
    <w:p w14:paraId="4287DEAB" w14:textId="77777777" w:rsidR="00DF1E1B" w:rsidRDefault="00DF1E1B" w:rsidP="00AB3714">
      <w:pPr>
        <w:pStyle w:val="ProjectTitle"/>
        <w:jc w:val="center"/>
      </w:pPr>
    </w:p>
    <w:p w14:paraId="4287DEAC" w14:textId="06ECAE84" w:rsidR="00DF1E1B" w:rsidRDefault="00DF1E1B" w:rsidP="00AB3714">
      <w:pPr>
        <w:pStyle w:val="ProjectTitle"/>
        <w:tabs>
          <w:tab w:val="left" w:pos="8160"/>
        </w:tabs>
        <w:jc w:val="center"/>
      </w:pPr>
    </w:p>
    <w:p w14:paraId="4287DEAD" w14:textId="77777777" w:rsidR="00DF1E1B" w:rsidRDefault="00DF1E1B" w:rsidP="00AB3714">
      <w:pPr>
        <w:pStyle w:val="ProjectTitle"/>
        <w:jc w:val="center"/>
      </w:pPr>
    </w:p>
    <w:p w14:paraId="4287DEAE" w14:textId="77777777" w:rsidR="00DF1E1B" w:rsidRDefault="00DF1E1B" w:rsidP="00AB3714">
      <w:pPr>
        <w:pStyle w:val="ProjectTitle"/>
        <w:jc w:val="center"/>
      </w:pPr>
    </w:p>
    <w:p w14:paraId="4287DEAF" w14:textId="77777777" w:rsidR="00DF1E1B" w:rsidRPr="00196475" w:rsidRDefault="00DF1E1B" w:rsidP="00AB3714">
      <w:pPr>
        <w:pStyle w:val="ProjectTitle"/>
        <w:jc w:val="center"/>
      </w:pPr>
    </w:p>
    <w:p w14:paraId="4287DEB0" w14:textId="2AF2420B" w:rsidR="00DF1E1B" w:rsidRDefault="00341CA4" w:rsidP="00AB3714">
      <w:pPr>
        <w:pStyle w:val="ProjectTitle"/>
        <w:ind w:right="900"/>
        <w:jc w:val="center"/>
      </w:pPr>
      <w:r>
        <w:t>CIRRASPEC</w:t>
      </w:r>
      <w:r w:rsidR="00DF1E1B">
        <w:t xml:space="preserve"> Application Configuration &amp; Setup</w:t>
      </w:r>
    </w:p>
    <w:p w14:paraId="4287DEB1" w14:textId="77777777" w:rsidR="00DF1E1B" w:rsidRDefault="00DF1E1B" w:rsidP="00AB3714">
      <w:pPr>
        <w:pStyle w:val="ProjectTitle"/>
        <w:ind w:right="900"/>
        <w:jc w:val="center"/>
      </w:pPr>
    </w:p>
    <w:p w14:paraId="4287DEB2" w14:textId="77777777" w:rsidR="00DF1E1B" w:rsidRDefault="00716892" w:rsidP="00AB3714">
      <w:pPr>
        <w:pStyle w:val="ProjectTitle"/>
        <w:ind w:right="900"/>
        <w:jc w:val="center"/>
      </w:pPr>
      <w:r>
        <w:t>Quick Start Guide</w:t>
      </w:r>
      <w:r>
        <w:br/>
      </w:r>
    </w:p>
    <w:p w14:paraId="4287DEB3" w14:textId="60411C07" w:rsidR="00DF1E1B" w:rsidRDefault="00716892" w:rsidP="00AB3714">
      <w:pPr>
        <w:pStyle w:val="ProjectTitle"/>
        <w:ind w:right="900"/>
        <w:jc w:val="center"/>
      </w:pPr>
      <w:r>
        <w:t xml:space="preserve">System </w:t>
      </w:r>
      <w:r w:rsidR="00DF1E1B" w:rsidRPr="00B2192E">
        <w:t xml:space="preserve">Version: </w:t>
      </w:r>
      <w:r w:rsidR="002603C7">
        <w:t>2.0</w:t>
      </w:r>
    </w:p>
    <w:p w14:paraId="4287DEB4" w14:textId="77777777" w:rsidR="00DF1E1B" w:rsidRDefault="00DF1E1B" w:rsidP="00AB3714">
      <w:pPr>
        <w:pStyle w:val="ProjectTitle"/>
        <w:jc w:val="center"/>
      </w:pPr>
    </w:p>
    <w:p w14:paraId="4287DEB5" w14:textId="77777777" w:rsidR="00DF1E1B" w:rsidRDefault="00DF1E1B" w:rsidP="00AB3714">
      <w:pPr>
        <w:pStyle w:val="ProjectTitle"/>
        <w:jc w:val="center"/>
      </w:pPr>
    </w:p>
    <w:p w14:paraId="4287DEB6" w14:textId="77777777" w:rsidR="00DF1E1B" w:rsidRDefault="00DF1E1B" w:rsidP="00AB3714">
      <w:pPr>
        <w:pStyle w:val="ProjectTitle"/>
        <w:jc w:val="center"/>
      </w:pPr>
    </w:p>
    <w:p w14:paraId="4287DEB7" w14:textId="77777777" w:rsidR="00DF1E1B" w:rsidRDefault="00DF1E1B" w:rsidP="00AB3714">
      <w:pPr>
        <w:jc w:val="center"/>
      </w:pPr>
    </w:p>
    <w:p w14:paraId="4287DEB8" w14:textId="77777777" w:rsidR="00DF1E1B" w:rsidRDefault="00DF1E1B" w:rsidP="00AB3714">
      <w:pPr>
        <w:jc w:val="center"/>
      </w:pPr>
    </w:p>
    <w:p w14:paraId="4287DEB9" w14:textId="77777777" w:rsidR="00DF1E1B" w:rsidRDefault="00DF1E1B" w:rsidP="00AB3714">
      <w:pPr>
        <w:jc w:val="center"/>
      </w:pPr>
    </w:p>
    <w:p w14:paraId="4287DEBA" w14:textId="77777777" w:rsidR="00716892" w:rsidRDefault="00716892" w:rsidP="00AB3714">
      <w:pPr>
        <w:jc w:val="center"/>
      </w:pPr>
      <w:r>
        <w:br w:type="page"/>
      </w:r>
    </w:p>
    <w:p w14:paraId="6D493463" w14:textId="77777777" w:rsidR="0019598A" w:rsidRDefault="0019598A" w:rsidP="0019598A">
      <w:pPr>
        <w:pStyle w:val="Title"/>
        <w:rPr>
          <w:ins w:id="0" w:author="Sayali Dev" w:date="2018-02-16T18:04:00Z"/>
        </w:rPr>
      </w:pPr>
      <w:bookmarkStart w:id="1" w:name="_Toc506567749"/>
      <w:ins w:id="2" w:author="Sayali Dev" w:date="2018-02-16T18:04:00Z">
        <w:r>
          <w:lastRenderedPageBreak/>
          <w:t>Revision History</w:t>
        </w:r>
        <w:bookmarkEnd w:id="1"/>
      </w:ins>
    </w:p>
    <w:p w14:paraId="2C6BACAE" w14:textId="77777777" w:rsidR="0019598A" w:rsidRPr="00743AE6" w:rsidRDefault="0019598A" w:rsidP="0019598A">
      <w:pPr>
        <w:rPr>
          <w:ins w:id="3" w:author="Sayali Dev" w:date="2018-02-16T18:04:00Z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2"/>
        <w:gridCol w:w="1350"/>
        <w:gridCol w:w="2340"/>
        <w:gridCol w:w="5580"/>
      </w:tblGrid>
      <w:tr w:rsidR="0019598A" w:rsidRPr="00F01935" w14:paraId="2CC58EF8" w14:textId="77777777" w:rsidTr="00100E63">
        <w:trPr>
          <w:ins w:id="4" w:author="Sayali Dev" w:date="2018-02-16T18:04:00Z"/>
        </w:trPr>
        <w:tc>
          <w:tcPr>
            <w:tcW w:w="1260" w:type="dxa"/>
          </w:tcPr>
          <w:p w14:paraId="39CC6CA6" w14:textId="77777777" w:rsidR="0019598A" w:rsidRPr="00F01935" w:rsidRDefault="0019598A" w:rsidP="00100E63">
            <w:pPr>
              <w:rPr>
                <w:ins w:id="5" w:author="Sayali Dev" w:date="2018-02-16T18:04:00Z"/>
                <w:b/>
              </w:rPr>
            </w:pPr>
            <w:ins w:id="6" w:author="Sayali Dev" w:date="2018-02-16T18:04:00Z">
              <w:r w:rsidRPr="00F01935">
                <w:rPr>
                  <w:b/>
                </w:rPr>
                <w:t>Document Version</w:t>
              </w:r>
            </w:ins>
          </w:p>
        </w:tc>
        <w:tc>
          <w:tcPr>
            <w:tcW w:w="1350" w:type="dxa"/>
          </w:tcPr>
          <w:p w14:paraId="7270E32F" w14:textId="77777777" w:rsidR="0019598A" w:rsidRPr="00F01935" w:rsidRDefault="0019598A" w:rsidP="00100E63">
            <w:pPr>
              <w:rPr>
                <w:ins w:id="7" w:author="Sayali Dev" w:date="2018-02-16T18:04:00Z"/>
                <w:b/>
              </w:rPr>
            </w:pPr>
            <w:ins w:id="8" w:author="Sayali Dev" w:date="2018-02-16T18:04:00Z">
              <w:r w:rsidRPr="00F01935">
                <w:rPr>
                  <w:b/>
                </w:rPr>
                <w:t>Date</w:t>
              </w:r>
            </w:ins>
          </w:p>
        </w:tc>
        <w:tc>
          <w:tcPr>
            <w:tcW w:w="2340" w:type="dxa"/>
          </w:tcPr>
          <w:p w14:paraId="6FC87BD5" w14:textId="77777777" w:rsidR="0019598A" w:rsidRPr="00F01935" w:rsidRDefault="0019598A" w:rsidP="00100E63">
            <w:pPr>
              <w:rPr>
                <w:ins w:id="9" w:author="Sayali Dev" w:date="2018-02-16T18:04:00Z"/>
                <w:b/>
              </w:rPr>
            </w:pPr>
            <w:ins w:id="10" w:author="Sayali Dev" w:date="2018-02-16T18:04:00Z">
              <w:r w:rsidRPr="00F01935">
                <w:rPr>
                  <w:b/>
                </w:rPr>
                <w:t>Name</w:t>
              </w:r>
            </w:ins>
          </w:p>
        </w:tc>
        <w:tc>
          <w:tcPr>
            <w:tcW w:w="5580" w:type="dxa"/>
          </w:tcPr>
          <w:p w14:paraId="79437AA9" w14:textId="77777777" w:rsidR="0019598A" w:rsidRPr="00F01935" w:rsidRDefault="0019598A" w:rsidP="00100E63">
            <w:pPr>
              <w:rPr>
                <w:ins w:id="11" w:author="Sayali Dev" w:date="2018-02-16T18:04:00Z"/>
                <w:b/>
              </w:rPr>
            </w:pPr>
            <w:ins w:id="12" w:author="Sayali Dev" w:date="2018-02-16T18:04:00Z">
              <w:r w:rsidRPr="00F01935">
                <w:rPr>
                  <w:b/>
                </w:rPr>
                <w:t>Description</w:t>
              </w:r>
            </w:ins>
          </w:p>
        </w:tc>
      </w:tr>
      <w:tr w:rsidR="0019598A" w14:paraId="7AEE8945" w14:textId="77777777" w:rsidTr="00100E63">
        <w:trPr>
          <w:ins w:id="13" w:author="Sayali Dev" w:date="2018-02-16T18:04:00Z"/>
        </w:trPr>
        <w:tc>
          <w:tcPr>
            <w:tcW w:w="1260" w:type="dxa"/>
          </w:tcPr>
          <w:p w14:paraId="320A9763" w14:textId="77777777" w:rsidR="0019598A" w:rsidRDefault="0019598A" w:rsidP="00100E63">
            <w:pPr>
              <w:rPr>
                <w:ins w:id="14" w:author="Sayali Dev" w:date="2018-02-16T18:04:00Z"/>
              </w:rPr>
            </w:pPr>
            <w:ins w:id="15" w:author="Sayali Dev" w:date="2018-02-16T18:04:00Z">
              <w:r>
                <w:t>1.1</w:t>
              </w:r>
            </w:ins>
          </w:p>
        </w:tc>
        <w:tc>
          <w:tcPr>
            <w:tcW w:w="1350" w:type="dxa"/>
          </w:tcPr>
          <w:p w14:paraId="5B5E7BE4" w14:textId="77777777" w:rsidR="0019598A" w:rsidRDefault="0019598A" w:rsidP="00100E63">
            <w:pPr>
              <w:rPr>
                <w:ins w:id="16" w:author="Sayali Dev" w:date="2018-02-16T18:04:00Z"/>
              </w:rPr>
            </w:pPr>
            <w:ins w:id="17" w:author="Sayali Dev" w:date="2018-02-16T18:04:00Z">
              <w:r>
                <w:t>02/09/2012</w:t>
              </w:r>
            </w:ins>
          </w:p>
        </w:tc>
        <w:tc>
          <w:tcPr>
            <w:tcW w:w="2340" w:type="dxa"/>
          </w:tcPr>
          <w:p w14:paraId="52C3CC3E" w14:textId="77777777" w:rsidR="0019598A" w:rsidRDefault="0019598A" w:rsidP="00100E63">
            <w:pPr>
              <w:rPr>
                <w:ins w:id="18" w:author="Sayali Dev" w:date="2018-02-16T18:04:00Z"/>
              </w:rPr>
            </w:pPr>
            <w:ins w:id="19" w:author="Sayali Dev" w:date="2018-02-16T18:04:00Z">
              <w:r>
                <w:t xml:space="preserve">Robin Petros </w:t>
              </w:r>
            </w:ins>
          </w:p>
        </w:tc>
        <w:tc>
          <w:tcPr>
            <w:tcW w:w="5580" w:type="dxa"/>
          </w:tcPr>
          <w:p w14:paraId="3C7F4E60" w14:textId="77777777" w:rsidR="0019598A" w:rsidRDefault="0019598A" w:rsidP="00100E63">
            <w:pPr>
              <w:rPr>
                <w:ins w:id="20" w:author="Sayali Dev" w:date="2018-02-16T18:04:00Z"/>
              </w:rPr>
            </w:pPr>
            <w:ins w:id="21" w:author="Sayali Dev" w:date="2018-02-16T18:04:00Z">
              <w:r>
                <w:t>Initial publication for 1.1 Release.</w:t>
              </w:r>
            </w:ins>
          </w:p>
        </w:tc>
      </w:tr>
      <w:tr w:rsidR="0019598A" w14:paraId="6D053E36" w14:textId="77777777" w:rsidTr="00100E63">
        <w:trPr>
          <w:ins w:id="22" w:author="Sayali Dev" w:date="2018-02-16T18:04:00Z"/>
        </w:trPr>
        <w:tc>
          <w:tcPr>
            <w:tcW w:w="1260" w:type="dxa"/>
          </w:tcPr>
          <w:p w14:paraId="2C151873" w14:textId="77777777" w:rsidR="0019598A" w:rsidRDefault="0019598A" w:rsidP="00100E63">
            <w:pPr>
              <w:rPr>
                <w:ins w:id="23" w:author="Sayali Dev" w:date="2018-02-16T18:04:00Z"/>
              </w:rPr>
            </w:pPr>
            <w:ins w:id="24" w:author="Sayali Dev" w:date="2018-02-16T18:04:00Z">
              <w:r>
                <w:t>1.2</w:t>
              </w:r>
            </w:ins>
          </w:p>
        </w:tc>
        <w:tc>
          <w:tcPr>
            <w:tcW w:w="1350" w:type="dxa"/>
          </w:tcPr>
          <w:p w14:paraId="4057BB56" w14:textId="77777777" w:rsidR="0019598A" w:rsidRDefault="0019598A" w:rsidP="00100E63">
            <w:pPr>
              <w:rPr>
                <w:ins w:id="25" w:author="Sayali Dev" w:date="2018-02-16T18:04:00Z"/>
              </w:rPr>
            </w:pPr>
            <w:ins w:id="26" w:author="Sayali Dev" w:date="2018-02-16T18:04:00Z">
              <w:r>
                <w:t>02/21/2012</w:t>
              </w:r>
            </w:ins>
          </w:p>
        </w:tc>
        <w:tc>
          <w:tcPr>
            <w:tcW w:w="2340" w:type="dxa"/>
          </w:tcPr>
          <w:p w14:paraId="00BA97A1" w14:textId="77777777" w:rsidR="0019598A" w:rsidRDefault="0019598A" w:rsidP="00100E63">
            <w:pPr>
              <w:rPr>
                <w:ins w:id="27" w:author="Sayali Dev" w:date="2018-02-16T18:04:00Z"/>
              </w:rPr>
            </w:pPr>
            <w:ins w:id="28" w:author="Sayali Dev" w:date="2018-02-16T18:04:00Z">
              <w:r>
                <w:t>Robin Petros</w:t>
              </w:r>
            </w:ins>
          </w:p>
        </w:tc>
        <w:tc>
          <w:tcPr>
            <w:tcW w:w="5580" w:type="dxa"/>
          </w:tcPr>
          <w:p w14:paraId="1157B69C" w14:textId="77777777" w:rsidR="0019598A" w:rsidRDefault="0019598A" w:rsidP="00100E63">
            <w:pPr>
              <w:rPr>
                <w:ins w:id="29" w:author="Sayali Dev" w:date="2018-02-16T18:04:00Z"/>
              </w:rPr>
            </w:pPr>
            <w:ins w:id="30" w:author="Sayali Dev" w:date="2018-02-16T18:04:00Z">
              <w:r>
                <w:t>Incorporated minor edits received from Ben Koomson.</w:t>
              </w:r>
            </w:ins>
          </w:p>
        </w:tc>
      </w:tr>
      <w:tr w:rsidR="0019598A" w14:paraId="0CCD6376" w14:textId="77777777" w:rsidTr="00100E63">
        <w:trPr>
          <w:ins w:id="31" w:author="Sayali Dev" w:date="2018-02-16T18:04:00Z"/>
        </w:trPr>
        <w:tc>
          <w:tcPr>
            <w:tcW w:w="1260" w:type="dxa"/>
          </w:tcPr>
          <w:p w14:paraId="7D308427" w14:textId="77777777" w:rsidR="0019598A" w:rsidRDefault="0019598A" w:rsidP="00100E63">
            <w:pPr>
              <w:rPr>
                <w:ins w:id="32" w:author="Sayali Dev" w:date="2018-02-16T18:04:00Z"/>
              </w:rPr>
            </w:pPr>
            <w:ins w:id="33" w:author="Sayali Dev" w:date="2018-02-16T18:04:00Z">
              <w:r>
                <w:t>1.3</w:t>
              </w:r>
            </w:ins>
          </w:p>
        </w:tc>
        <w:tc>
          <w:tcPr>
            <w:tcW w:w="1350" w:type="dxa"/>
          </w:tcPr>
          <w:p w14:paraId="494ACF5E" w14:textId="77777777" w:rsidR="0019598A" w:rsidRDefault="0019598A" w:rsidP="00100E63">
            <w:pPr>
              <w:rPr>
                <w:ins w:id="34" w:author="Sayali Dev" w:date="2018-02-16T18:04:00Z"/>
              </w:rPr>
            </w:pPr>
            <w:ins w:id="35" w:author="Sayali Dev" w:date="2018-02-16T18:04:00Z">
              <w:r>
                <w:t>05/01/2012</w:t>
              </w:r>
            </w:ins>
          </w:p>
        </w:tc>
        <w:tc>
          <w:tcPr>
            <w:tcW w:w="2340" w:type="dxa"/>
          </w:tcPr>
          <w:p w14:paraId="56022516" w14:textId="77777777" w:rsidR="0019598A" w:rsidRDefault="0019598A" w:rsidP="00100E63">
            <w:pPr>
              <w:rPr>
                <w:ins w:id="36" w:author="Sayali Dev" w:date="2018-02-16T18:04:00Z"/>
              </w:rPr>
            </w:pPr>
            <w:ins w:id="37" w:author="Sayali Dev" w:date="2018-02-16T18:04:00Z">
              <w:r>
                <w:t>Robin Petros</w:t>
              </w:r>
            </w:ins>
          </w:p>
        </w:tc>
        <w:tc>
          <w:tcPr>
            <w:tcW w:w="5580" w:type="dxa"/>
          </w:tcPr>
          <w:p w14:paraId="2B5591F6" w14:textId="77777777" w:rsidR="0019598A" w:rsidRDefault="0019598A" w:rsidP="00100E63">
            <w:pPr>
              <w:rPr>
                <w:ins w:id="38" w:author="Sayali Dev" w:date="2018-02-16T18:04:00Z"/>
              </w:rPr>
            </w:pPr>
            <w:ins w:id="39" w:author="Sayali Dev" w:date="2018-02-16T18:04:00Z">
              <w:r>
                <w:t>Revised for 1.1.3 Release. Added five IAMS Import Data uploads to System Administration. Added limitation to Create Kit Templates re: special characters not allowed for Kit Template Name of Code.</w:t>
              </w:r>
            </w:ins>
          </w:p>
        </w:tc>
      </w:tr>
      <w:tr w:rsidR="0019598A" w14:paraId="4A200915" w14:textId="77777777" w:rsidTr="00100E63">
        <w:trPr>
          <w:ins w:id="40" w:author="Sayali Dev" w:date="2018-02-16T18:04:00Z"/>
        </w:trPr>
        <w:tc>
          <w:tcPr>
            <w:tcW w:w="1260" w:type="dxa"/>
          </w:tcPr>
          <w:p w14:paraId="3E6D5838" w14:textId="77777777" w:rsidR="0019598A" w:rsidRDefault="0019598A" w:rsidP="00100E63">
            <w:pPr>
              <w:rPr>
                <w:ins w:id="41" w:author="Sayali Dev" w:date="2018-02-16T18:04:00Z"/>
              </w:rPr>
            </w:pPr>
            <w:ins w:id="42" w:author="Sayali Dev" w:date="2018-02-16T18:04:00Z">
              <w:r>
                <w:t>1.4</w:t>
              </w:r>
            </w:ins>
          </w:p>
        </w:tc>
        <w:tc>
          <w:tcPr>
            <w:tcW w:w="1350" w:type="dxa"/>
          </w:tcPr>
          <w:p w14:paraId="03DE3896" w14:textId="77777777" w:rsidR="0019598A" w:rsidRDefault="0019598A" w:rsidP="00100E63">
            <w:pPr>
              <w:rPr>
                <w:ins w:id="43" w:author="Sayali Dev" w:date="2018-02-16T18:04:00Z"/>
              </w:rPr>
            </w:pPr>
            <w:ins w:id="44" w:author="Sayali Dev" w:date="2018-02-16T18:04:00Z">
              <w:r>
                <w:t>07/02/2015</w:t>
              </w:r>
            </w:ins>
          </w:p>
        </w:tc>
        <w:tc>
          <w:tcPr>
            <w:tcW w:w="2340" w:type="dxa"/>
          </w:tcPr>
          <w:p w14:paraId="7F2D769B" w14:textId="77777777" w:rsidR="0019598A" w:rsidRDefault="0019598A" w:rsidP="00100E63">
            <w:pPr>
              <w:rPr>
                <w:ins w:id="45" w:author="Sayali Dev" w:date="2018-02-16T18:04:00Z"/>
              </w:rPr>
            </w:pPr>
            <w:ins w:id="46" w:author="Sayali Dev" w:date="2018-02-16T18:04:00Z">
              <w:r>
                <w:t>Siddhi Jadhav</w:t>
              </w:r>
            </w:ins>
          </w:p>
        </w:tc>
        <w:tc>
          <w:tcPr>
            <w:tcW w:w="5580" w:type="dxa"/>
          </w:tcPr>
          <w:p w14:paraId="0E2C0748" w14:textId="77777777" w:rsidR="0019598A" w:rsidRDefault="0019598A" w:rsidP="00100E63">
            <w:pPr>
              <w:rPr>
                <w:ins w:id="47" w:author="Sayali Dev" w:date="2018-02-16T18:04:00Z"/>
              </w:rPr>
            </w:pPr>
            <w:ins w:id="48" w:author="Sayali Dev" w:date="2018-02-16T18:04:00Z">
              <w:r>
                <w:t>Revised for 1.1.8 Release. Added PHI authorization feature.</w:t>
              </w:r>
            </w:ins>
          </w:p>
        </w:tc>
      </w:tr>
      <w:tr w:rsidR="0019598A" w14:paraId="35DC7C6C" w14:textId="77777777" w:rsidTr="00100E63">
        <w:trPr>
          <w:ins w:id="49" w:author="Sayali Dev" w:date="2018-02-16T18:04:00Z"/>
        </w:trPr>
        <w:tc>
          <w:tcPr>
            <w:tcW w:w="1260" w:type="dxa"/>
          </w:tcPr>
          <w:p w14:paraId="4A093FBF" w14:textId="77777777" w:rsidR="0019598A" w:rsidRDefault="0019598A" w:rsidP="00100E63">
            <w:pPr>
              <w:rPr>
                <w:ins w:id="50" w:author="Sayali Dev" w:date="2018-02-16T18:04:00Z"/>
              </w:rPr>
            </w:pPr>
            <w:ins w:id="51" w:author="Sayali Dev" w:date="2018-02-16T18:04:00Z">
              <w:r>
                <w:t>2.0</w:t>
              </w:r>
            </w:ins>
          </w:p>
        </w:tc>
        <w:tc>
          <w:tcPr>
            <w:tcW w:w="1350" w:type="dxa"/>
          </w:tcPr>
          <w:p w14:paraId="5FDF6969" w14:textId="77777777" w:rsidR="0019598A" w:rsidRDefault="0019598A" w:rsidP="00100E63">
            <w:pPr>
              <w:rPr>
                <w:ins w:id="52" w:author="Sayali Dev" w:date="2018-02-16T18:04:00Z"/>
              </w:rPr>
            </w:pPr>
            <w:ins w:id="53" w:author="Sayali Dev" w:date="2018-02-16T18:04:00Z">
              <w:r>
                <w:t>05/30/2016</w:t>
              </w:r>
            </w:ins>
          </w:p>
        </w:tc>
        <w:tc>
          <w:tcPr>
            <w:tcW w:w="2340" w:type="dxa"/>
          </w:tcPr>
          <w:p w14:paraId="18DBD7FC" w14:textId="77777777" w:rsidR="0019598A" w:rsidRDefault="0019598A" w:rsidP="00100E63">
            <w:pPr>
              <w:rPr>
                <w:ins w:id="54" w:author="Sayali Dev" w:date="2018-02-16T18:04:00Z"/>
              </w:rPr>
            </w:pPr>
            <w:ins w:id="55" w:author="Sayali Dev" w:date="2018-02-16T18:04:00Z">
              <w:r>
                <w:t>Siddhi Jadhav</w:t>
              </w:r>
            </w:ins>
          </w:p>
        </w:tc>
        <w:tc>
          <w:tcPr>
            <w:tcW w:w="5580" w:type="dxa"/>
          </w:tcPr>
          <w:p w14:paraId="44F9952B" w14:textId="77777777" w:rsidR="0019598A" w:rsidRDefault="0019598A" w:rsidP="00100E63">
            <w:pPr>
              <w:rPr>
                <w:ins w:id="56" w:author="Sayali Dev" w:date="2018-02-16T18:04:00Z"/>
              </w:rPr>
            </w:pPr>
            <w:ins w:id="57" w:author="Sayali Dev" w:date="2018-02-16T18:04:00Z">
              <w:r>
                <w:t>Revised for CIRRASPEC (version 2.0).</w:t>
              </w:r>
            </w:ins>
          </w:p>
        </w:tc>
      </w:tr>
      <w:tr w:rsidR="0019598A" w14:paraId="500B60AB" w14:textId="77777777" w:rsidTr="00100E63">
        <w:trPr>
          <w:ins w:id="58" w:author="Sayali Dev" w:date="2018-02-16T18:04:00Z"/>
        </w:trPr>
        <w:tc>
          <w:tcPr>
            <w:tcW w:w="1260" w:type="dxa"/>
          </w:tcPr>
          <w:p w14:paraId="669E00FE" w14:textId="77777777" w:rsidR="0019598A" w:rsidRDefault="0019598A" w:rsidP="00100E63">
            <w:pPr>
              <w:rPr>
                <w:ins w:id="59" w:author="Sayali Dev" w:date="2018-02-16T18:04:00Z"/>
              </w:rPr>
            </w:pPr>
            <w:ins w:id="60" w:author="Sayali Dev" w:date="2018-02-16T18:04:00Z">
              <w:r>
                <w:t>3.0</w:t>
              </w:r>
            </w:ins>
          </w:p>
        </w:tc>
        <w:tc>
          <w:tcPr>
            <w:tcW w:w="1350" w:type="dxa"/>
          </w:tcPr>
          <w:p w14:paraId="5698EE3C" w14:textId="77777777" w:rsidR="0019598A" w:rsidRDefault="0019598A" w:rsidP="00100E63">
            <w:pPr>
              <w:rPr>
                <w:ins w:id="61" w:author="Sayali Dev" w:date="2018-02-16T18:04:00Z"/>
              </w:rPr>
            </w:pPr>
            <w:ins w:id="62" w:author="Sayali Dev" w:date="2018-02-16T18:04:00Z">
              <w:r>
                <w:t>31/01/2018</w:t>
              </w:r>
            </w:ins>
          </w:p>
        </w:tc>
        <w:tc>
          <w:tcPr>
            <w:tcW w:w="2340" w:type="dxa"/>
          </w:tcPr>
          <w:p w14:paraId="43F84518" w14:textId="77777777" w:rsidR="0019598A" w:rsidRDefault="0019598A" w:rsidP="00100E63">
            <w:pPr>
              <w:rPr>
                <w:ins w:id="63" w:author="Sayali Dev" w:date="2018-02-16T18:04:00Z"/>
              </w:rPr>
            </w:pPr>
            <w:ins w:id="64" w:author="Sayali Dev" w:date="2018-02-16T18:04:00Z">
              <w:r>
                <w:t>Sayali Dev</w:t>
              </w:r>
            </w:ins>
          </w:p>
        </w:tc>
        <w:tc>
          <w:tcPr>
            <w:tcW w:w="5580" w:type="dxa"/>
          </w:tcPr>
          <w:p w14:paraId="267F86A2" w14:textId="77777777" w:rsidR="0019598A" w:rsidRDefault="0019598A" w:rsidP="00100E63">
            <w:pPr>
              <w:rPr>
                <w:ins w:id="65" w:author="Sayali Dev" w:date="2018-02-16T18:04:00Z"/>
              </w:rPr>
            </w:pPr>
            <w:ins w:id="66" w:author="Sayali Dev" w:date="2018-02-16T18:04:00Z">
              <w:r>
                <w:t>Revised for Current CIRRASPEC version.</w:t>
              </w:r>
            </w:ins>
          </w:p>
          <w:p w14:paraId="055CB153" w14:textId="77777777" w:rsidR="0019598A" w:rsidRDefault="0019598A" w:rsidP="00100E63">
            <w:pPr>
              <w:rPr>
                <w:ins w:id="67" w:author="Sayali Dev" w:date="2018-02-16T18:04:00Z"/>
              </w:rPr>
            </w:pPr>
          </w:p>
        </w:tc>
      </w:tr>
    </w:tbl>
    <w:p w14:paraId="5F885DB4" w14:textId="77777777" w:rsidR="0019598A" w:rsidRPr="00D401B6" w:rsidRDefault="0019598A" w:rsidP="0019598A">
      <w:pPr>
        <w:rPr>
          <w:ins w:id="68" w:author="Sayali Dev" w:date="2018-02-16T18:04:00Z"/>
        </w:rPr>
      </w:pPr>
    </w:p>
    <w:p w14:paraId="4287DEBB" w14:textId="0D7FBD93" w:rsidR="0019598A" w:rsidRDefault="0019598A" w:rsidP="0019598A">
      <w:pPr>
        <w:rPr>
          <w:ins w:id="69" w:author="Sayali Dev" w:date="2018-02-16T18:03:00Z"/>
        </w:rPr>
      </w:pPr>
      <w:ins w:id="70" w:author="Sayali Dev" w:date="2018-02-16T18:04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78987B8D" wp14:editId="0CC8D78C">
                  <wp:simplePos x="0" y="0"/>
                  <wp:positionH relativeFrom="column">
                    <wp:posOffset>138830</wp:posOffset>
                  </wp:positionH>
                  <wp:positionV relativeFrom="paragraph">
                    <wp:posOffset>4610744</wp:posOffset>
                  </wp:positionV>
                  <wp:extent cx="6172200" cy="800100"/>
                  <wp:effectExtent l="0" t="0" r="19050" b="19050"/>
                  <wp:wrapNone/>
                  <wp:docPr id="7" name="Text Box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1722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400CD7" w14:textId="77777777" w:rsidR="00100E63" w:rsidRPr="00FE065F" w:rsidRDefault="00100E63" w:rsidP="0019598A">
                              <w:pPr>
                                <w:rPr>
                                  <w:rFonts w:ascii="Calibri" w:hAnsi="Calibri" w:cs="Times New Roman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</w:rPr>
                                <w:t>This document and any documents</w:t>
                              </w:r>
                              <w:r w:rsidRPr="00FE065F">
                                <w:rPr>
                                  <w:rFonts w:ascii="Calibri" w:hAnsi="Calibri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Times New Roman"/>
                                </w:rPr>
                                <w:t xml:space="preserve">referenced within </w:t>
                              </w:r>
                              <w:r w:rsidRPr="00FE065F">
                                <w:rPr>
                                  <w:rFonts w:ascii="Calibri" w:hAnsi="Calibri" w:cs="Times New Roman"/>
                                </w:rPr>
                                <w:t xml:space="preserve">are for </w:t>
                              </w:r>
                              <w:r>
                                <w:rPr>
                                  <w:rFonts w:ascii="Calibri" w:hAnsi="Calibri" w:cs="Times New Roman"/>
                                </w:rPr>
                                <w:t xml:space="preserve">the </w:t>
                              </w:r>
                              <w:r w:rsidRPr="00FE065F">
                                <w:rPr>
                                  <w:rFonts w:ascii="Calibri" w:hAnsi="Calibri" w:cs="Times New Roman"/>
                                </w:rPr>
                                <w:t xml:space="preserve">sole use </w:t>
                              </w:r>
                              <w:r>
                                <w:rPr>
                                  <w:rFonts w:ascii="Calibri" w:hAnsi="Calibri" w:cs="Times New Roman"/>
                                </w:rPr>
                                <w:t>of</w:t>
                              </w:r>
                              <w:r w:rsidRPr="00FE065F">
                                <w:rPr>
                                  <w:rFonts w:ascii="Calibri" w:hAnsi="Calibri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Times New Roman"/>
                                </w:rPr>
                                <w:t>TGen</w:t>
                              </w:r>
                              <w:r w:rsidRPr="00FE065F">
                                <w:rPr>
                                  <w:rFonts w:ascii="Calibri" w:hAnsi="Calibri" w:cs="Times New Roman"/>
                                </w:rPr>
                                <w:t xml:space="preserve"> employees (including employees of its s</w:t>
                              </w:r>
                              <w:r>
                                <w:rPr>
                                  <w:rFonts w:ascii="Calibri" w:hAnsi="Calibri" w:cs="Times New Roman"/>
                                </w:rPr>
                                <w:t xml:space="preserve">ubsidiaries and affiliates). This document </w:t>
                              </w:r>
                              <w:r w:rsidRPr="00FE065F">
                                <w:rPr>
                                  <w:rFonts w:ascii="Calibri" w:hAnsi="Calibri" w:cs="Times New Roman"/>
                                </w:rPr>
                                <w:t>contain</w:t>
                              </w:r>
                              <w:r>
                                <w:rPr>
                                  <w:rFonts w:ascii="Calibri" w:hAnsi="Calibri" w:cs="Times New Roman"/>
                                </w:rPr>
                                <w:t>s</w:t>
                              </w:r>
                              <w:r w:rsidRPr="00FE065F">
                                <w:rPr>
                                  <w:rFonts w:ascii="Calibri" w:hAnsi="Calibri" w:cs="Times New Roman"/>
                                </w:rPr>
                                <w:t xml:space="preserve"> confidential, proprietary, legally privileged</w:t>
                              </w:r>
                              <w:r>
                                <w:rPr>
                                  <w:rFonts w:ascii="Calibri" w:hAnsi="Calibri" w:cs="Times New Roman"/>
                                </w:rPr>
                                <w:t xml:space="preserve"> information</w:t>
                              </w:r>
                              <w:r w:rsidRPr="00FE065F">
                                <w:rPr>
                                  <w:rFonts w:ascii="Calibri" w:hAnsi="Calibri" w:cs="Times New Roman"/>
                                </w:rPr>
                                <w:t xml:space="preserve"> protected by law from disclosure. Any unauthorized review, use, copying, disclosure or distribution to other parties is prohibited.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8987B8D"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6" type="#_x0000_t202" style="position:absolute;margin-left:10.95pt;margin-top:363.05pt;width:486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">
                  <v:textbox>
                    <w:txbxContent>
                      <w:p w14:paraId="5E400CD7" w14:textId="77777777" w:rsidR="00100E63" w:rsidRPr="00FE065F" w:rsidRDefault="00100E63" w:rsidP="0019598A">
                        <w:pPr>
                          <w:rPr>
                            <w:rFonts w:ascii="Calibri" w:hAnsi="Calibri" w:cs="Times New Roman"/>
                          </w:rPr>
                        </w:pPr>
                        <w:r>
                          <w:rPr>
                            <w:rFonts w:ascii="Calibri" w:hAnsi="Calibri" w:cs="Times New Roman"/>
                          </w:rPr>
                          <w:t>This document and any documents</w:t>
                        </w:r>
                        <w:r w:rsidRPr="00FE065F">
                          <w:rPr>
                            <w:rFonts w:ascii="Calibri" w:hAnsi="Calibri" w:cs="Times New Roman"/>
                          </w:rPr>
                          <w:t xml:space="preserve"> </w:t>
                        </w:r>
                        <w:r>
                          <w:rPr>
                            <w:rFonts w:ascii="Calibri" w:hAnsi="Calibri" w:cs="Times New Roman"/>
                          </w:rPr>
                          <w:t xml:space="preserve">referenced within </w:t>
                        </w:r>
                        <w:r w:rsidRPr="00FE065F">
                          <w:rPr>
                            <w:rFonts w:ascii="Calibri" w:hAnsi="Calibri" w:cs="Times New Roman"/>
                          </w:rPr>
                          <w:t xml:space="preserve">are for </w:t>
                        </w:r>
                        <w:r>
                          <w:rPr>
                            <w:rFonts w:ascii="Calibri" w:hAnsi="Calibri" w:cs="Times New Roman"/>
                          </w:rPr>
                          <w:t xml:space="preserve">the </w:t>
                        </w:r>
                        <w:r w:rsidRPr="00FE065F">
                          <w:rPr>
                            <w:rFonts w:ascii="Calibri" w:hAnsi="Calibri" w:cs="Times New Roman"/>
                          </w:rPr>
                          <w:t xml:space="preserve">sole use </w:t>
                        </w:r>
                        <w:r>
                          <w:rPr>
                            <w:rFonts w:ascii="Calibri" w:hAnsi="Calibri" w:cs="Times New Roman"/>
                          </w:rPr>
                          <w:t>of</w:t>
                        </w:r>
                        <w:r w:rsidRPr="00FE065F">
                          <w:rPr>
                            <w:rFonts w:ascii="Calibri" w:hAnsi="Calibri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Times New Roman"/>
                          </w:rPr>
                          <w:t>TGen</w:t>
                        </w:r>
                        <w:proofErr w:type="spellEnd"/>
                        <w:r w:rsidRPr="00FE065F">
                          <w:rPr>
                            <w:rFonts w:ascii="Calibri" w:hAnsi="Calibri" w:cs="Times New Roman"/>
                          </w:rPr>
                          <w:t xml:space="preserve"> employees (including employees of its s</w:t>
                        </w:r>
                        <w:r>
                          <w:rPr>
                            <w:rFonts w:ascii="Calibri" w:hAnsi="Calibri" w:cs="Times New Roman"/>
                          </w:rPr>
                          <w:t xml:space="preserve">ubsidiaries and affiliates). This document </w:t>
                        </w:r>
                        <w:r w:rsidRPr="00FE065F">
                          <w:rPr>
                            <w:rFonts w:ascii="Calibri" w:hAnsi="Calibri" w:cs="Times New Roman"/>
                          </w:rPr>
                          <w:t>contain</w:t>
                        </w:r>
                        <w:r>
                          <w:rPr>
                            <w:rFonts w:ascii="Calibri" w:hAnsi="Calibri" w:cs="Times New Roman"/>
                          </w:rPr>
                          <w:t>s</w:t>
                        </w:r>
                        <w:r w:rsidRPr="00FE065F">
                          <w:rPr>
                            <w:rFonts w:ascii="Calibri" w:hAnsi="Calibri" w:cs="Times New Roman"/>
                          </w:rPr>
                          <w:t xml:space="preserve"> confidential, proprietary, legally privileged</w:t>
                        </w:r>
                        <w:r>
                          <w:rPr>
                            <w:rFonts w:ascii="Calibri" w:hAnsi="Calibri" w:cs="Times New Roman"/>
                          </w:rPr>
                          <w:t xml:space="preserve"> information</w:t>
                        </w:r>
                        <w:r w:rsidRPr="00FE065F">
                          <w:rPr>
                            <w:rFonts w:ascii="Calibri" w:hAnsi="Calibri" w:cs="Times New Roman"/>
                          </w:rPr>
                          <w:t xml:space="preserve"> protected by law from disclosure. Any unauthorized review, use, copying, disclosure or distribution to other parties is prohibited.  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br w:type="page"/>
        </w:r>
      </w:ins>
    </w:p>
    <w:p w14:paraId="5CA4878E" w14:textId="38A5C56C" w:rsidR="0019598A" w:rsidRDefault="0019598A">
      <w:pPr>
        <w:rPr>
          <w:ins w:id="71" w:author="Sayali Dev" w:date="2018-02-16T18:03:00Z"/>
        </w:rPr>
      </w:pPr>
    </w:p>
    <w:p w14:paraId="3349FC05" w14:textId="77777777" w:rsidR="00673725" w:rsidRDefault="00673725"/>
    <w:p w14:paraId="4287DEBC" w14:textId="77777777" w:rsidR="00716892" w:rsidRPr="006F779B" w:rsidRDefault="00716892" w:rsidP="00716892">
      <w:pPr>
        <w:jc w:val="center"/>
        <w:rPr>
          <w:b/>
        </w:rPr>
      </w:pPr>
      <w:r w:rsidRPr="006F779B">
        <w:rPr>
          <w:b/>
        </w:rPr>
        <w:t>Table of Contents</w:t>
      </w:r>
    </w:p>
    <w:p w14:paraId="0F898AC1" w14:textId="72462630" w:rsidR="005239E3" w:rsidRDefault="00404B20">
      <w:pPr>
        <w:pStyle w:val="TOC1"/>
        <w:rPr>
          <w:ins w:id="72" w:author="Sayali Dev" w:date="2018-02-16T18:07:00Z"/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fldChar w:fldCharType="begin"/>
      </w:r>
      <w:r w:rsidR="00716892">
        <w:instrText xml:space="preserve"> TOC  \* MERGEFORMAT </w:instrText>
      </w:r>
      <w:r>
        <w:fldChar w:fldCharType="separate"/>
      </w:r>
      <w:ins w:id="73" w:author="Sayali Dev" w:date="2018-02-16T18:07:00Z">
        <w:r w:rsidR="005239E3">
          <w:t>Revision History</w:t>
        </w:r>
        <w:r w:rsidR="005239E3">
          <w:tab/>
        </w:r>
        <w:r w:rsidR="005239E3">
          <w:fldChar w:fldCharType="begin"/>
        </w:r>
        <w:r w:rsidR="005239E3">
          <w:instrText xml:space="preserve"> PAGEREF _Toc506567749 \h </w:instrText>
        </w:r>
      </w:ins>
      <w:r w:rsidR="005239E3">
        <w:fldChar w:fldCharType="separate"/>
      </w:r>
      <w:ins w:id="74" w:author="Sayali Dev" w:date="2018-02-16T18:07:00Z">
        <w:r w:rsidR="005239E3">
          <w:t>2</w:t>
        </w:r>
        <w:r w:rsidR="005239E3">
          <w:fldChar w:fldCharType="end"/>
        </w:r>
      </w:ins>
    </w:p>
    <w:p w14:paraId="2A9CC44A" w14:textId="3D969BEC" w:rsidR="005239E3" w:rsidRDefault="005239E3">
      <w:pPr>
        <w:pStyle w:val="TOC1"/>
        <w:rPr>
          <w:ins w:id="75" w:author="Sayali Dev" w:date="2018-02-16T18:07:00Z"/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ins w:id="76" w:author="Sayali Dev" w:date="2018-02-16T18:07:00Z">
        <w:r>
          <w:t>Overview</w:t>
        </w:r>
        <w:r>
          <w:tab/>
        </w:r>
        <w:r>
          <w:fldChar w:fldCharType="begin"/>
        </w:r>
        <w:r>
          <w:instrText xml:space="preserve"> PAGEREF _Toc506567750 \h </w:instrText>
        </w:r>
      </w:ins>
      <w:r>
        <w:fldChar w:fldCharType="separate"/>
      </w:r>
      <w:ins w:id="77" w:author="Sayali Dev" w:date="2018-02-16T18:07:00Z">
        <w:r>
          <w:t>4</w:t>
        </w:r>
        <w:r>
          <w:fldChar w:fldCharType="end"/>
        </w:r>
      </w:ins>
    </w:p>
    <w:p w14:paraId="5B230ADF" w14:textId="61444200" w:rsidR="005239E3" w:rsidRDefault="005239E3">
      <w:pPr>
        <w:pStyle w:val="TOC3"/>
        <w:rPr>
          <w:ins w:id="78" w:author="Sayali Dev" w:date="2018-02-16T18:07:00Z"/>
          <w:rFonts w:asciiTheme="minorHAnsi" w:eastAsiaTheme="minorEastAsia" w:hAnsiTheme="minorHAnsi" w:cstheme="minorBidi"/>
          <w:sz w:val="22"/>
        </w:rPr>
      </w:pPr>
      <w:ins w:id="79" w:author="Sayali Dev" w:date="2018-02-16T18:07:00Z">
        <w:r>
          <w:t>Software Engineering Team</w:t>
        </w:r>
        <w:r>
          <w:tab/>
        </w:r>
        <w:r>
          <w:fldChar w:fldCharType="begin"/>
        </w:r>
        <w:r>
          <w:instrText xml:space="preserve"> PAGEREF _Toc506567751 \h </w:instrText>
        </w:r>
      </w:ins>
      <w:r>
        <w:fldChar w:fldCharType="separate"/>
      </w:r>
      <w:ins w:id="80" w:author="Sayali Dev" w:date="2018-02-16T18:07:00Z">
        <w:r>
          <w:t>4</w:t>
        </w:r>
        <w:r>
          <w:fldChar w:fldCharType="end"/>
        </w:r>
      </w:ins>
    </w:p>
    <w:p w14:paraId="6A64EB7E" w14:textId="09176E3E" w:rsidR="005239E3" w:rsidRDefault="005239E3">
      <w:pPr>
        <w:pStyle w:val="TOC3"/>
        <w:rPr>
          <w:ins w:id="81" w:author="Sayali Dev" w:date="2018-02-16T18:07:00Z"/>
          <w:rFonts w:asciiTheme="minorHAnsi" w:eastAsiaTheme="minorEastAsia" w:hAnsiTheme="minorHAnsi" w:cstheme="minorBidi"/>
          <w:sz w:val="22"/>
        </w:rPr>
      </w:pPr>
      <w:ins w:id="82" w:author="Sayali Dev" w:date="2018-02-16T18:07:00Z">
        <w:r>
          <w:t>System Administration</w:t>
        </w:r>
        <w:r>
          <w:tab/>
        </w:r>
        <w:r>
          <w:fldChar w:fldCharType="begin"/>
        </w:r>
        <w:r>
          <w:instrText xml:space="preserve"> PAGEREF _Toc506567752 \h </w:instrText>
        </w:r>
      </w:ins>
      <w:r>
        <w:fldChar w:fldCharType="separate"/>
      </w:r>
      <w:ins w:id="83" w:author="Sayali Dev" w:date="2018-02-16T18:07:00Z">
        <w:r>
          <w:t>4</w:t>
        </w:r>
        <w:r>
          <w:fldChar w:fldCharType="end"/>
        </w:r>
      </w:ins>
    </w:p>
    <w:p w14:paraId="3CAB42D9" w14:textId="3AEB9091" w:rsidR="005239E3" w:rsidRDefault="005239E3">
      <w:pPr>
        <w:pStyle w:val="TOC1"/>
        <w:rPr>
          <w:ins w:id="84" w:author="Sayali Dev" w:date="2018-02-16T18:07:00Z"/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ins w:id="85" w:author="Sayali Dev" w:date="2018-02-16T18:07:00Z">
        <w:r>
          <w:t>System Administration</w:t>
        </w:r>
        <w:r>
          <w:tab/>
        </w:r>
        <w:r>
          <w:fldChar w:fldCharType="begin"/>
        </w:r>
        <w:r>
          <w:instrText xml:space="preserve"> PAGEREF _Toc506567753 \h </w:instrText>
        </w:r>
      </w:ins>
      <w:r>
        <w:fldChar w:fldCharType="separate"/>
      </w:r>
      <w:ins w:id="86" w:author="Sayali Dev" w:date="2018-02-16T18:07:00Z">
        <w:r>
          <w:t>8</w:t>
        </w:r>
        <w:r>
          <w:fldChar w:fldCharType="end"/>
        </w:r>
      </w:ins>
    </w:p>
    <w:p w14:paraId="11306543" w14:textId="4C45B5F8" w:rsidR="005239E3" w:rsidRDefault="005239E3">
      <w:pPr>
        <w:pStyle w:val="TOC2"/>
        <w:rPr>
          <w:ins w:id="87" w:author="Sayali Dev" w:date="2018-02-16T18:07:00Z"/>
          <w:rFonts w:asciiTheme="minorHAnsi" w:eastAsiaTheme="minorEastAsia" w:hAnsiTheme="minorHAnsi" w:cstheme="minorBidi"/>
          <w:sz w:val="22"/>
          <w:szCs w:val="22"/>
        </w:rPr>
      </w:pPr>
      <w:ins w:id="88" w:author="Sayali Dev" w:date="2018-02-16T18:07:00Z">
        <w:r>
          <w:t>Add Sites</w:t>
        </w:r>
        <w:r>
          <w:tab/>
        </w:r>
        <w:r>
          <w:fldChar w:fldCharType="begin"/>
        </w:r>
        <w:r>
          <w:instrText xml:space="preserve"> PAGEREF _Toc506567754 \h </w:instrText>
        </w:r>
      </w:ins>
      <w:r>
        <w:fldChar w:fldCharType="separate"/>
      </w:r>
      <w:ins w:id="89" w:author="Sayali Dev" w:date="2018-02-16T18:07:00Z">
        <w:r>
          <w:t>8</w:t>
        </w:r>
        <w:r>
          <w:fldChar w:fldCharType="end"/>
        </w:r>
      </w:ins>
    </w:p>
    <w:p w14:paraId="08A97A6F" w14:textId="25D0C144" w:rsidR="005239E3" w:rsidRDefault="005239E3">
      <w:pPr>
        <w:pStyle w:val="TOC2"/>
        <w:rPr>
          <w:ins w:id="90" w:author="Sayali Dev" w:date="2018-02-16T18:07:00Z"/>
          <w:rFonts w:asciiTheme="minorHAnsi" w:eastAsiaTheme="minorEastAsia" w:hAnsiTheme="minorHAnsi" w:cstheme="minorBidi"/>
          <w:sz w:val="22"/>
          <w:szCs w:val="22"/>
        </w:rPr>
      </w:pPr>
      <w:ins w:id="91" w:author="Sayali Dev" w:date="2018-02-16T18:07:00Z">
        <w:r>
          <w:t>Add Couriers</w:t>
        </w:r>
        <w:r>
          <w:tab/>
        </w:r>
        <w:r>
          <w:fldChar w:fldCharType="begin"/>
        </w:r>
        <w:r>
          <w:instrText xml:space="preserve"> PAGEREF _Toc506567755 \h </w:instrText>
        </w:r>
      </w:ins>
      <w:r>
        <w:fldChar w:fldCharType="separate"/>
      </w:r>
      <w:ins w:id="92" w:author="Sayali Dev" w:date="2018-02-16T18:07:00Z">
        <w:r>
          <w:t>9</w:t>
        </w:r>
        <w:r>
          <w:fldChar w:fldCharType="end"/>
        </w:r>
      </w:ins>
    </w:p>
    <w:p w14:paraId="68CAA58D" w14:textId="4771FB9E" w:rsidR="005239E3" w:rsidRDefault="005239E3">
      <w:pPr>
        <w:pStyle w:val="TOC2"/>
        <w:rPr>
          <w:ins w:id="93" w:author="Sayali Dev" w:date="2018-02-16T18:07:00Z"/>
          <w:rFonts w:asciiTheme="minorHAnsi" w:eastAsiaTheme="minorEastAsia" w:hAnsiTheme="minorHAnsi" w:cstheme="minorBidi"/>
          <w:sz w:val="22"/>
          <w:szCs w:val="22"/>
        </w:rPr>
      </w:pPr>
      <w:ins w:id="94" w:author="Sayali Dev" w:date="2018-02-16T18:07:00Z">
        <w:r>
          <w:t>Add Users</w:t>
        </w:r>
        <w:r>
          <w:tab/>
        </w:r>
        <w:r>
          <w:fldChar w:fldCharType="begin"/>
        </w:r>
        <w:r>
          <w:instrText xml:space="preserve"> PAGEREF _Toc506567756 \h </w:instrText>
        </w:r>
      </w:ins>
      <w:r>
        <w:fldChar w:fldCharType="separate"/>
      </w:r>
      <w:ins w:id="95" w:author="Sayali Dev" w:date="2018-02-16T18:07:00Z">
        <w:r>
          <w:t>9</w:t>
        </w:r>
        <w:r>
          <w:fldChar w:fldCharType="end"/>
        </w:r>
      </w:ins>
    </w:p>
    <w:p w14:paraId="413DF906" w14:textId="699048EC" w:rsidR="005239E3" w:rsidRDefault="005239E3">
      <w:pPr>
        <w:pStyle w:val="TOC2"/>
        <w:rPr>
          <w:ins w:id="96" w:author="Sayali Dev" w:date="2018-02-16T18:07:00Z"/>
          <w:rFonts w:asciiTheme="minorHAnsi" w:eastAsiaTheme="minorEastAsia" w:hAnsiTheme="minorHAnsi" w:cstheme="minorBidi"/>
          <w:sz w:val="22"/>
          <w:szCs w:val="22"/>
        </w:rPr>
      </w:pPr>
      <w:ins w:id="97" w:author="Sayali Dev" w:date="2018-02-16T18:07:00Z">
        <w:r>
          <w:t>Create Kit Templates</w:t>
        </w:r>
        <w:r>
          <w:tab/>
        </w:r>
        <w:r>
          <w:fldChar w:fldCharType="begin"/>
        </w:r>
        <w:r>
          <w:instrText xml:space="preserve"> PAGEREF _Toc506567757 \h </w:instrText>
        </w:r>
      </w:ins>
      <w:r>
        <w:fldChar w:fldCharType="separate"/>
      </w:r>
      <w:ins w:id="98" w:author="Sayali Dev" w:date="2018-02-16T18:07:00Z">
        <w:r>
          <w:t>10</w:t>
        </w:r>
        <w:r>
          <w:fldChar w:fldCharType="end"/>
        </w:r>
      </w:ins>
    </w:p>
    <w:p w14:paraId="01873D1D" w14:textId="744B8A78" w:rsidR="005239E3" w:rsidRDefault="005239E3">
      <w:pPr>
        <w:pStyle w:val="TOC2"/>
        <w:rPr>
          <w:ins w:id="99" w:author="Sayali Dev" w:date="2018-02-16T18:07:00Z"/>
          <w:rFonts w:asciiTheme="minorHAnsi" w:eastAsiaTheme="minorEastAsia" w:hAnsiTheme="minorHAnsi" w:cstheme="minorBidi"/>
          <w:sz w:val="22"/>
          <w:szCs w:val="22"/>
        </w:rPr>
      </w:pPr>
      <w:ins w:id="100" w:author="Sayali Dev" w:date="2018-02-16T18:07:00Z">
        <w:r>
          <w:t>Create Forms</w:t>
        </w:r>
        <w:r>
          <w:tab/>
        </w:r>
        <w:r>
          <w:fldChar w:fldCharType="begin"/>
        </w:r>
        <w:r>
          <w:instrText xml:space="preserve"> PAGEREF _Toc506567758 \h </w:instrText>
        </w:r>
      </w:ins>
      <w:r>
        <w:fldChar w:fldCharType="separate"/>
      </w:r>
      <w:ins w:id="101" w:author="Sayali Dev" w:date="2018-02-16T18:07:00Z">
        <w:r>
          <w:t>11</w:t>
        </w:r>
        <w:r>
          <w:fldChar w:fldCharType="end"/>
        </w:r>
      </w:ins>
    </w:p>
    <w:p w14:paraId="3C404486" w14:textId="156FDDB8" w:rsidR="005239E3" w:rsidRDefault="005239E3">
      <w:pPr>
        <w:pStyle w:val="TOC2"/>
        <w:rPr>
          <w:ins w:id="102" w:author="Sayali Dev" w:date="2018-02-16T18:07:00Z"/>
          <w:rFonts w:asciiTheme="minorHAnsi" w:eastAsiaTheme="minorEastAsia" w:hAnsiTheme="minorHAnsi" w:cstheme="minorBidi"/>
          <w:sz w:val="22"/>
          <w:szCs w:val="22"/>
        </w:rPr>
      </w:pPr>
      <w:ins w:id="103" w:author="Sayali Dev" w:date="2018-02-16T18:07:00Z">
        <w:r>
          <w:t>Upload Sample Processing Templates</w:t>
        </w:r>
        <w:r>
          <w:tab/>
        </w:r>
        <w:r>
          <w:fldChar w:fldCharType="begin"/>
        </w:r>
        <w:r>
          <w:instrText xml:space="preserve"> PAGEREF _Toc506567759 \h </w:instrText>
        </w:r>
      </w:ins>
      <w:r>
        <w:fldChar w:fldCharType="separate"/>
      </w:r>
      <w:ins w:id="104" w:author="Sayali Dev" w:date="2018-02-16T18:07:00Z">
        <w:r>
          <w:t>12</w:t>
        </w:r>
        <w:r>
          <w:fldChar w:fldCharType="end"/>
        </w:r>
      </w:ins>
    </w:p>
    <w:p w14:paraId="08918AFF" w14:textId="2D57104A" w:rsidR="005239E3" w:rsidRDefault="005239E3">
      <w:pPr>
        <w:pStyle w:val="TOC1"/>
        <w:rPr>
          <w:ins w:id="105" w:author="Sayali Dev" w:date="2018-02-16T18:07:00Z"/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ins w:id="106" w:author="Sayali Dev" w:date="2018-02-16T18:07:00Z">
        <w:r>
          <w:t>Project Management</w:t>
        </w:r>
        <w:r>
          <w:tab/>
        </w:r>
        <w:r>
          <w:fldChar w:fldCharType="begin"/>
        </w:r>
        <w:r>
          <w:instrText xml:space="preserve"> PAGEREF _Toc506567760 \h </w:instrText>
        </w:r>
      </w:ins>
      <w:r>
        <w:fldChar w:fldCharType="separate"/>
      </w:r>
      <w:ins w:id="107" w:author="Sayali Dev" w:date="2018-02-16T18:07:00Z">
        <w:r>
          <w:t>13</w:t>
        </w:r>
        <w:r>
          <w:fldChar w:fldCharType="end"/>
        </w:r>
      </w:ins>
    </w:p>
    <w:p w14:paraId="528E0E0F" w14:textId="16B2903D" w:rsidR="005239E3" w:rsidRDefault="005239E3">
      <w:pPr>
        <w:pStyle w:val="TOC2"/>
        <w:rPr>
          <w:ins w:id="108" w:author="Sayali Dev" w:date="2018-02-16T18:07:00Z"/>
          <w:rFonts w:asciiTheme="minorHAnsi" w:eastAsiaTheme="minorEastAsia" w:hAnsiTheme="minorHAnsi" w:cstheme="minorBidi"/>
          <w:sz w:val="22"/>
          <w:szCs w:val="22"/>
        </w:rPr>
      </w:pPr>
      <w:ins w:id="109" w:author="Sayali Dev" w:date="2018-02-16T18:07:00Z">
        <w:r>
          <w:t>Create a Project</w:t>
        </w:r>
        <w:r>
          <w:tab/>
        </w:r>
        <w:r>
          <w:fldChar w:fldCharType="begin"/>
        </w:r>
        <w:r>
          <w:instrText xml:space="preserve"> PAGEREF _Toc506567761 \h </w:instrText>
        </w:r>
      </w:ins>
      <w:r>
        <w:fldChar w:fldCharType="separate"/>
      </w:r>
      <w:ins w:id="110" w:author="Sayali Dev" w:date="2018-02-16T18:07:00Z">
        <w:r>
          <w:t>13</w:t>
        </w:r>
        <w:r>
          <w:fldChar w:fldCharType="end"/>
        </w:r>
      </w:ins>
    </w:p>
    <w:p w14:paraId="2EBE42D9" w14:textId="1CA48775" w:rsidR="005239E3" w:rsidRDefault="005239E3">
      <w:pPr>
        <w:pStyle w:val="TOC2"/>
        <w:rPr>
          <w:ins w:id="111" w:author="Sayali Dev" w:date="2018-02-16T18:07:00Z"/>
          <w:rFonts w:asciiTheme="minorHAnsi" w:eastAsiaTheme="minorEastAsia" w:hAnsiTheme="minorHAnsi" w:cstheme="minorBidi"/>
          <w:sz w:val="22"/>
          <w:szCs w:val="22"/>
        </w:rPr>
      </w:pPr>
      <w:ins w:id="112" w:author="Sayali Dev" w:date="2018-02-16T18:07:00Z">
        <w:r>
          <w:t>Create a Collection</w:t>
        </w:r>
        <w:r>
          <w:tab/>
        </w:r>
        <w:r>
          <w:fldChar w:fldCharType="begin"/>
        </w:r>
        <w:r>
          <w:instrText xml:space="preserve"> PAGEREF _Toc506567762 \h </w:instrText>
        </w:r>
      </w:ins>
      <w:r>
        <w:fldChar w:fldCharType="separate"/>
      </w:r>
      <w:ins w:id="113" w:author="Sayali Dev" w:date="2018-02-16T18:07:00Z">
        <w:r>
          <w:t>13</w:t>
        </w:r>
        <w:r>
          <w:fldChar w:fldCharType="end"/>
        </w:r>
      </w:ins>
    </w:p>
    <w:p w14:paraId="541739CD" w14:textId="10A648F7" w:rsidR="005239E3" w:rsidRDefault="005239E3">
      <w:pPr>
        <w:pStyle w:val="TOC2"/>
        <w:rPr>
          <w:ins w:id="114" w:author="Sayali Dev" w:date="2018-02-16T18:07:00Z"/>
          <w:rFonts w:asciiTheme="minorHAnsi" w:eastAsiaTheme="minorEastAsia" w:hAnsiTheme="minorHAnsi" w:cstheme="minorBidi"/>
          <w:sz w:val="22"/>
          <w:szCs w:val="22"/>
        </w:rPr>
      </w:pPr>
      <w:ins w:id="115" w:author="Sayali Dev" w:date="2018-02-16T18:07:00Z">
        <w:r>
          <w:t>Create Collection Events</w:t>
        </w:r>
        <w:r>
          <w:tab/>
        </w:r>
        <w:r>
          <w:fldChar w:fldCharType="begin"/>
        </w:r>
        <w:r>
          <w:instrText xml:space="preserve"> PAGEREF _Toc506567763 \h </w:instrText>
        </w:r>
      </w:ins>
      <w:r>
        <w:fldChar w:fldCharType="separate"/>
      </w:r>
      <w:ins w:id="116" w:author="Sayali Dev" w:date="2018-02-16T18:07:00Z">
        <w:r>
          <w:t>16</w:t>
        </w:r>
        <w:r>
          <w:fldChar w:fldCharType="end"/>
        </w:r>
      </w:ins>
    </w:p>
    <w:p w14:paraId="1A114571" w14:textId="4508A2E0" w:rsidR="005239E3" w:rsidRDefault="005239E3">
      <w:pPr>
        <w:pStyle w:val="TOC2"/>
        <w:rPr>
          <w:ins w:id="117" w:author="Sayali Dev" w:date="2018-02-16T18:07:00Z"/>
          <w:rFonts w:asciiTheme="minorHAnsi" w:eastAsiaTheme="minorEastAsia" w:hAnsiTheme="minorHAnsi" w:cstheme="minorBidi"/>
          <w:sz w:val="22"/>
          <w:szCs w:val="22"/>
        </w:rPr>
      </w:pPr>
      <w:ins w:id="118" w:author="Sayali Dev" w:date="2018-02-16T18:07:00Z">
        <w:r>
          <w:t>Publish the Collection</w:t>
        </w:r>
        <w:r>
          <w:tab/>
        </w:r>
        <w:r>
          <w:fldChar w:fldCharType="begin"/>
        </w:r>
        <w:r>
          <w:instrText xml:space="preserve"> PAGEREF _Toc506567764 \h </w:instrText>
        </w:r>
      </w:ins>
      <w:r>
        <w:fldChar w:fldCharType="separate"/>
      </w:r>
      <w:ins w:id="119" w:author="Sayali Dev" w:date="2018-02-16T18:07:00Z">
        <w:r>
          <w:t>17</w:t>
        </w:r>
        <w:r>
          <w:fldChar w:fldCharType="end"/>
        </w:r>
      </w:ins>
    </w:p>
    <w:p w14:paraId="5D54F18D" w14:textId="23397CA1" w:rsidR="00833AC7" w:rsidDel="00F334BA" w:rsidRDefault="00833AC7">
      <w:pPr>
        <w:pStyle w:val="TOC1"/>
        <w:rPr>
          <w:del w:id="120" w:author="Sayali Dev" w:date="2018-02-05T17:37:00Z"/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del w:id="121" w:author="Sayali Dev" w:date="2018-02-05T17:37:00Z">
        <w:r w:rsidDel="00F334BA">
          <w:delText>Revision History</w:delText>
        </w:r>
        <w:r w:rsidDel="00F334BA">
          <w:tab/>
          <w:delText>3</w:delText>
        </w:r>
      </w:del>
    </w:p>
    <w:p w14:paraId="1EC39DF1" w14:textId="7C978767" w:rsidR="00833AC7" w:rsidDel="00F334BA" w:rsidRDefault="00833AC7">
      <w:pPr>
        <w:pStyle w:val="TOC1"/>
        <w:rPr>
          <w:del w:id="122" w:author="Sayali Dev" w:date="2018-02-05T17:37:00Z"/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del w:id="123" w:author="Sayali Dev" w:date="2018-02-05T17:37:00Z">
        <w:r w:rsidDel="00F334BA">
          <w:delText>Overview</w:delText>
        </w:r>
        <w:r w:rsidDel="00F334BA">
          <w:tab/>
          <w:delText>3</w:delText>
        </w:r>
      </w:del>
    </w:p>
    <w:p w14:paraId="518EF9B8" w14:textId="6D6170D4" w:rsidR="00833AC7" w:rsidDel="00F334BA" w:rsidRDefault="00833AC7">
      <w:pPr>
        <w:pStyle w:val="TOC3"/>
        <w:rPr>
          <w:del w:id="124" w:author="Sayali Dev" w:date="2018-02-05T17:37:00Z"/>
          <w:rFonts w:asciiTheme="minorHAnsi" w:eastAsiaTheme="minorEastAsia" w:hAnsiTheme="minorHAnsi" w:cstheme="minorBidi"/>
          <w:sz w:val="22"/>
        </w:rPr>
      </w:pPr>
      <w:del w:id="125" w:author="Sayali Dev" w:date="2018-02-05T17:37:00Z">
        <w:r w:rsidDel="00F334BA">
          <w:delText>Software Engineering Team</w:delText>
        </w:r>
        <w:r w:rsidDel="00F334BA">
          <w:tab/>
          <w:delText>4</w:delText>
        </w:r>
      </w:del>
    </w:p>
    <w:p w14:paraId="750EF982" w14:textId="58D9241D" w:rsidR="00833AC7" w:rsidDel="00F334BA" w:rsidRDefault="00833AC7">
      <w:pPr>
        <w:pStyle w:val="TOC3"/>
        <w:rPr>
          <w:del w:id="126" w:author="Sayali Dev" w:date="2018-02-05T17:37:00Z"/>
          <w:rFonts w:asciiTheme="minorHAnsi" w:eastAsiaTheme="minorEastAsia" w:hAnsiTheme="minorHAnsi" w:cstheme="minorBidi"/>
          <w:sz w:val="22"/>
        </w:rPr>
      </w:pPr>
      <w:del w:id="127" w:author="Sayali Dev" w:date="2018-02-05T17:37:00Z">
        <w:r w:rsidDel="00F334BA">
          <w:delText>System Administration</w:delText>
        </w:r>
        <w:r w:rsidDel="00F334BA">
          <w:tab/>
          <w:delText>4</w:delText>
        </w:r>
      </w:del>
    </w:p>
    <w:p w14:paraId="5A86DF1E" w14:textId="415712B2" w:rsidR="00833AC7" w:rsidDel="00F334BA" w:rsidRDefault="00833AC7">
      <w:pPr>
        <w:pStyle w:val="TOC3"/>
        <w:rPr>
          <w:del w:id="128" w:author="Sayali Dev" w:date="2018-02-05T17:37:00Z"/>
          <w:rFonts w:asciiTheme="minorHAnsi" w:eastAsiaTheme="minorEastAsia" w:hAnsiTheme="minorHAnsi" w:cstheme="minorBidi"/>
          <w:sz w:val="22"/>
        </w:rPr>
      </w:pPr>
      <w:del w:id="129" w:author="Sayali Dev" w:date="2018-02-05T17:37:00Z">
        <w:r w:rsidDel="00F334BA">
          <w:delText>Project Management</w:delText>
        </w:r>
        <w:r w:rsidDel="00F334BA">
          <w:tab/>
          <w:delText>7</w:delText>
        </w:r>
      </w:del>
    </w:p>
    <w:p w14:paraId="032A7B83" w14:textId="7680977B" w:rsidR="00833AC7" w:rsidDel="00F334BA" w:rsidRDefault="00833AC7">
      <w:pPr>
        <w:pStyle w:val="TOC1"/>
        <w:rPr>
          <w:del w:id="130" w:author="Sayali Dev" w:date="2018-02-05T17:37:00Z"/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del w:id="131" w:author="Sayali Dev" w:date="2018-02-05T17:37:00Z">
        <w:r w:rsidDel="00F334BA">
          <w:delText>System Administration</w:delText>
        </w:r>
        <w:r w:rsidDel="00F334BA">
          <w:tab/>
          <w:delText>9</w:delText>
        </w:r>
      </w:del>
    </w:p>
    <w:p w14:paraId="0FD0FC80" w14:textId="68D475B9" w:rsidR="00833AC7" w:rsidDel="00F334BA" w:rsidRDefault="00833AC7">
      <w:pPr>
        <w:pStyle w:val="TOC2"/>
        <w:rPr>
          <w:del w:id="132" w:author="Sayali Dev" w:date="2018-02-05T17:37:00Z"/>
          <w:rFonts w:asciiTheme="minorHAnsi" w:eastAsiaTheme="minorEastAsia" w:hAnsiTheme="minorHAnsi" w:cstheme="minorBidi"/>
          <w:sz w:val="22"/>
          <w:szCs w:val="22"/>
        </w:rPr>
      </w:pPr>
      <w:del w:id="133" w:author="Sayali Dev" w:date="2018-02-05T17:37:00Z">
        <w:r w:rsidDel="00F334BA">
          <w:delText>Add Sites</w:delText>
        </w:r>
        <w:r w:rsidDel="00F334BA">
          <w:tab/>
          <w:delText>9</w:delText>
        </w:r>
      </w:del>
    </w:p>
    <w:p w14:paraId="5F737EE9" w14:textId="0017FC0D" w:rsidR="00833AC7" w:rsidDel="00F334BA" w:rsidRDefault="00833AC7">
      <w:pPr>
        <w:pStyle w:val="TOC2"/>
        <w:rPr>
          <w:del w:id="134" w:author="Sayali Dev" w:date="2018-02-05T17:37:00Z"/>
          <w:rFonts w:asciiTheme="minorHAnsi" w:eastAsiaTheme="minorEastAsia" w:hAnsiTheme="minorHAnsi" w:cstheme="minorBidi"/>
          <w:sz w:val="22"/>
          <w:szCs w:val="22"/>
        </w:rPr>
      </w:pPr>
      <w:del w:id="135" w:author="Sayali Dev" w:date="2018-02-05T17:37:00Z">
        <w:r w:rsidDel="00F334BA">
          <w:delText>Add Couriers</w:delText>
        </w:r>
        <w:r w:rsidDel="00F334BA">
          <w:tab/>
          <w:delText>10</w:delText>
        </w:r>
      </w:del>
    </w:p>
    <w:p w14:paraId="6CD89B44" w14:textId="7B7093DC" w:rsidR="00833AC7" w:rsidDel="00F334BA" w:rsidRDefault="00833AC7">
      <w:pPr>
        <w:pStyle w:val="TOC2"/>
        <w:rPr>
          <w:del w:id="136" w:author="Sayali Dev" w:date="2018-02-05T17:37:00Z"/>
          <w:rFonts w:asciiTheme="minorHAnsi" w:eastAsiaTheme="minorEastAsia" w:hAnsiTheme="minorHAnsi" w:cstheme="minorBidi"/>
          <w:sz w:val="22"/>
          <w:szCs w:val="22"/>
        </w:rPr>
      </w:pPr>
      <w:del w:id="137" w:author="Sayali Dev" w:date="2018-02-05T17:37:00Z">
        <w:r w:rsidDel="00F334BA">
          <w:delText>Add Users</w:delText>
        </w:r>
        <w:r w:rsidDel="00F334BA">
          <w:tab/>
          <w:delText>10</w:delText>
        </w:r>
      </w:del>
    </w:p>
    <w:p w14:paraId="4CC96BC0" w14:textId="5EF0EF54" w:rsidR="00833AC7" w:rsidDel="00F334BA" w:rsidRDefault="00833AC7">
      <w:pPr>
        <w:pStyle w:val="TOC2"/>
        <w:rPr>
          <w:del w:id="138" w:author="Sayali Dev" w:date="2018-02-05T17:37:00Z"/>
          <w:rFonts w:asciiTheme="minorHAnsi" w:eastAsiaTheme="minorEastAsia" w:hAnsiTheme="minorHAnsi" w:cstheme="minorBidi"/>
          <w:sz w:val="22"/>
          <w:szCs w:val="22"/>
        </w:rPr>
      </w:pPr>
      <w:del w:id="139" w:author="Sayali Dev" w:date="2018-02-05T17:37:00Z">
        <w:r w:rsidDel="00F334BA">
          <w:delText>Create Kit Templates</w:delText>
        </w:r>
        <w:r w:rsidDel="00F334BA">
          <w:tab/>
          <w:delText>10</w:delText>
        </w:r>
      </w:del>
    </w:p>
    <w:p w14:paraId="66377BE4" w14:textId="78D74979" w:rsidR="00833AC7" w:rsidDel="00F334BA" w:rsidRDefault="00833AC7">
      <w:pPr>
        <w:pStyle w:val="TOC2"/>
        <w:rPr>
          <w:del w:id="140" w:author="Sayali Dev" w:date="2018-02-05T17:37:00Z"/>
          <w:rFonts w:asciiTheme="minorHAnsi" w:eastAsiaTheme="minorEastAsia" w:hAnsiTheme="minorHAnsi" w:cstheme="minorBidi"/>
          <w:sz w:val="22"/>
          <w:szCs w:val="22"/>
        </w:rPr>
      </w:pPr>
      <w:del w:id="141" w:author="Sayali Dev" w:date="2018-02-05T17:37:00Z">
        <w:r w:rsidDel="00F334BA">
          <w:delText>Create Forms</w:delText>
        </w:r>
        <w:r w:rsidDel="00F334BA">
          <w:tab/>
          <w:delText>11</w:delText>
        </w:r>
      </w:del>
    </w:p>
    <w:p w14:paraId="7998BD2E" w14:textId="22E8AD80" w:rsidR="00833AC7" w:rsidDel="00F334BA" w:rsidRDefault="00833AC7">
      <w:pPr>
        <w:pStyle w:val="TOC2"/>
        <w:rPr>
          <w:del w:id="142" w:author="Sayali Dev" w:date="2018-02-05T17:37:00Z"/>
          <w:rFonts w:asciiTheme="minorHAnsi" w:eastAsiaTheme="minorEastAsia" w:hAnsiTheme="minorHAnsi" w:cstheme="minorBidi"/>
          <w:sz w:val="22"/>
          <w:szCs w:val="22"/>
        </w:rPr>
      </w:pPr>
      <w:del w:id="143" w:author="Sayali Dev" w:date="2018-02-05T17:37:00Z">
        <w:r w:rsidDel="00F334BA">
          <w:delText>Upload Sample Processing Templates</w:delText>
        </w:r>
        <w:r w:rsidDel="00F334BA">
          <w:tab/>
          <w:delText>12</w:delText>
        </w:r>
      </w:del>
    </w:p>
    <w:p w14:paraId="739E885E" w14:textId="456513C9" w:rsidR="00833AC7" w:rsidDel="00F334BA" w:rsidRDefault="00833AC7">
      <w:pPr>
        <w:pStyle w:val="TOC2"/>
        <w:rPr>
          <w:del w:id="144" w:author="Sayali Dev" w:date="2018-02-05T17:37:00Z"/>
          <w:rFonts w:asciiTheme="minorHAnsi" w:eastAsiaTheme="minorEastAsia" w:hAnsiTheme="minorHAnsi" w:cstheme="minorBidi"/>
          <w:sz w:val="22"/>
          <w:szCs w:val="22"/>
        </w:rPr>
      </w:pPr>
      <w:del w:id="145" w:author="Sayali Dev" w:date="2018-02-05T17:37:00Z">
        <w:r w:rsidRPr="00D77565" w:rsidDel="00F334BA">
          <w:rPr>
            <w:rFonts w:ascii="Arial" w:hAnsi="Arial"/>
            <w:b/>
          </w:rPr>
          <w:delText>Note</w:delText>
        </w:r>
        <w:r w:rsidRPr="00D77565" w:rsidDel="00F334BA">
          <w:rPr>
            <w:rFonts w:ascii="Arial" w:hAnsi="Arial"/>
          </w:rPr>
          <w:delText>:</w:delText>
        </w:r>
        <w:r w:rsidDel="00F334BA">
          <w:tab/>
          <w:delText>12</w:delText>
        </w:r>
      </w:del>
    </w:p>
    <w:p w14:paraId="23E26554" w14:textId="63E6587B" w:rsidR="00833AC7" w:rsidDel="00F334BA" w:rsidRDefault="00833AC7">
      <w:pPr>
        <w:pStyle w:val="TOC2"/>
        <w:tabs>
          <w:tab w:val="left" w:pos="1440"/>
        </w:tabs>
        <w:rPr>
          <w:del w:id="146" w:author="Sayali Dev" w:date="2018-02-05T17:37:00Z"/>
          <w:rFonts w:asciiTheme="minorHAnsi" w:eastAsiaTheme="minorEastAsia" w:hAnsiTheme="minorHAnsi" w:cstheme="minorBidi"/>
          <w:sz w:val="22"/>
          <w:szCs w:val="22"/>
        </w:rPr>
      </w:pPr>
      <w:del w:id="147" w:author="Sayali Dev" w:date="2018-02-05T17:37:00Z">
        <w:r w:rsidRPr="00D77565" w:rsidDel="00F334BA">
          <w:rPr>
            <w:rFonts w:ascii="Symbol" w:hAnsi="Symbol"/>
          </w:rPr>
          <w:delText></w:delText>
        </w:r>
        <w:r w:rsidDel="00F334B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77565" w:rsidDel="00F334BA">
          <w:rPr>
            <w:rFonts w:ascii="Arial" w:hAnsi="Arial"/>
          </w:rPr>
          <w:delText>The administrator user can upload only one type of template – the Process Template.</w:delText>
        </w:r>
        <w:r w:rsidDel="00F334BA">
          <w:tab/>
          <w:delText>12</w:delText>
        </w:r>
      </w:del>
    </w:p>
    <w:p w14:paraId="3F55FFA3" w14:textId="76D9F491" w:rsidR="00833AC7" w:rsidDel="00F334BA" w:rsidRDefault="00833AC7">
      <w:pPr>
        <w:pStyle w:val="TOC2"/>
        <w:tabs>
          <w:tab w:val="left" w:pos="1440"/>
        </w:tabs>
        <w:rPr>
          <w:del w:id="148" w:author="Sayali Dev" w:date="2018-02-05T17:37:00Z"/>
          <w:rFonts w:asciiTheme="minorHAnsi" w:eastAsiaTheme="minorEastAsia" w:hAnsiTheme="minorHAnsi" w:cstheme="minorBidi"/>
          <w:sz w:val="22"/>
          <w:szCs w:val="22"/>
        </w:rPr>
      </w:pPr>
      <w:del w:id="149" w:author="Sayali Dev" w:date="2018-02-05T17:37:00Z">
        <w:r w:rsidRPr="00D77565" w:rsidDel="00F334BA">
          <w:rPr>
            <w:rFonts w:ascii="Symbol" w:hAnsi="Symbol"/>
          </w:rPr>
          <w:delText></w:delText>
        </w:r>
        <w:r w:rsidDel="00F334B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77565" w:rsidDel="00F334BA">
          <w:rPr>
            <w:rFonts w:ascii="Arial" w:hAnsi="Arial"/>
          </w:rPr>
          <w:delText>Any other users cannot upload the Process templates.</w:delText>
        </w:r>
        <w:r w:rsidDel="00F334BA">
          <w:tab/>
          <w:delText>12</w:delText>
        </w:r>
      </w:del>
    </w:p>
    <w:p w14:paraId="613CEBED" w14:textId="2EABA0DA" w:rsidR="00833AC7" w:rsidDel="00F334BA" w:rsidRDefault="00833AC7">
      <w:pPr>
        <w:pStyle w:val="TOC2"/>
        <w:rPr>
          <w:del w:id="150" w:author="Sayali Dev" w:date="2018-02-05T17:37:00Z"/>
          <w:rFonts w:asciiTheme="minorHAnsi" w:eastAsiaTheme="minorEastAsia" w:hAnsiTheme="minorHAnsi" w:cstheme="minorBidi"/>
          <w:sz w:val="22"/>
          <w:szCs w:val="22"/>
        </w:rPr>
      </w:pPr>
      <w:del w:id="151" w:author="Sayali Dev" w:date="2018-02-05T17:37:00Z">
        <w:r w:rsidDel="00F334BA">
          <w:delText>Upload Bulk Inventory Template</w:delText>
        </w:r>
        <w:r w:rsidDel="00F334BA">
          <w:tab/>
          <w:delText>12</w:delText>
        </w:r>
      </w:del>
    </w:p>
    <w:p w14:paraId="7933C985" w14:textId="53E80F14" w:rsidR="00833AC7" w:rsidDel="00F334BA" w:rsidRDefault="00833AC7">
      <w:pPr>
        <w:pStyle w:val="TOC2"/>
        <w:rPr>
          <w:del w:id="152" w:author="Sayali Dev" w:date="2018-02-05T17:37:00Z"/>
          <w:rFonts w:asciiTheme="minorHAnsi" w:eastAsiaTheme="minorEastAsia" w:hAnsiTheme="minorHAnsi" w:cstheme="minorBidi"/>
          <w:sz w:val="22"/>
          <w:szCs w:val="22"/>
        </w:rPr>
      </w:pPr>
      <w:del w:id="153" w:author="Sayali Dev" w:date="2018-02-05T17:37:00Z">
        <w:r w:rsidDel="00F334BA">
          <w:delText>Create Subjects Template</w:delText>
        </w:r>
        <w:r w:rsidDel="00F334BA">
          <w:tab/>
          <w:delText>12</w:delText>
        </w:r>
      </w:del>
    </w:p>
    <w:p w14:paraId="52C6FF22" w14:textId="6B7AB0E7" w:rsidR="00833AC7" w:rsidDel="00F334BA" w:rsidRDefault="00833AC7">
      <w:pPr>
        <w:pStyle w:val="TOC2"/>
        <w:rPr>
          <w:del w:id="154" w:author="Sayali Dev" w:date="2018-02-05T17:37:00Z"/>
          <w:rFonts w:asciiTheme="minorHAnsi" w:eastAsiaTheme="minorEastAsia" w:hAnsiTheme="minorHAnsi" w:cstheme="minorBidi"/>
          <w:sz w:val="22"/>
          <w:szCs w:val="22"/>
        </w:rPr>
      </w:pPr>
      <w:del w:id="155" w:author="Sayali Dev" w:date="2018-02-05T17:37:00Z">
        <w:r w:rsidDel="00F334BA">
          <w:delText>Upload Kit Creation / Shipment Template</w:delText>
        </w:r>
        <w:r w:rsidDel="00F334BA">
          <w:tab/>
          <w:delText>13</w:delText>
        </w:r>
      </w:del>
    </w:p>
    <w:p w14:paraId="37369318" w14:textId="039C36FC" w:rsidR="00833AC7" w:rsidDel="00F334BA" w:rsidRDefault="00833AC7">
      <w:pPr>
        <w:pStyle w:val="TOC2"/>
        <w:rPr>
          <w:del w:id="156" w:author="Sayali Dev" w:date="2018-02-05T17:37:00Z"/>
          <w:rFonts w:asciiTheme="minorHAnsi" w:eastAsiaTheme="minorEastAsia" w:hAnsiTheme="minorHAnsi" w:cstheme="minorBidi"/>
          <w:sz w:val="22"/>
          <w:szCs w:val="22"/>
        </w:rPr>
      </w:pPr>
      <w:del w:id="157" w:author="Sayali Dev" w:date="2018-02-05T17:37:00Z">
        <w:r w:rsidDel="00F334BA">
          <w:delText>Upload Batch Specimen Shipment Template</w:delText>
        </w:r>
        <w:r w:rsidDel="00F334BA">
          <w:tab/>
          <w:delText>13</w:delText>
        </w:r>
      </w:del>
    </w:p>
    <w:p w14:paraId="43B5CE18" w14:textId="03E02972" w:rsidR="00833AC7" w:rsidDel="00F334BA" w:rsidRDefault="00833AC7">
      <w:pPr>
        <w:pStyle w:val="TOC2"/>
        <w:rPr>
          <w:del w:id="158" w:author="Sayali Dev" w:date="2018-02-05T17:37:00Z"/>
          <w:rFonts w:asciiTheme="minorHAnsi" w:eastAsiaTheme="minorEastAsia" w:hAnsiTheme="minorHAnsi" w:cstheme="minorBidi"/>
          <w:sz w:val="22"/>
          <w:szCs w:val="22"/>
        </w:rPr>
      </w:pPr>
      <w:del w:id="159" w:author="Sayali Dev" w:date="2018-02-05T17:37:00Z">
        <w:r w:rsidDel="00F334BA">
          <w:delText>Upload Redistribution Shipment Template</w:delText>
        </w:r>
        <w:r w:rsidDel="00F334BA">
          <w:tab/>
          <w:delText>13</w:delText>
        </w:r>
      </w:del>
    </w:p>
    <w:p w14:paraId="30B04869" w14:textId="5599BC1F" w:rsidR="00833AC7" w:rsidDel="00F334BA" w:rsidRDefault="00833AC7">
      <w:pPr>
        <w:pStyle w:val="TOC1"/>
        <w:rPr>
          <w:del w:id="160" w:author="Sayali Dev" w:date="2018-02-05T17:37:00Z"/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del w:id="161" w:author="Sayali Dev" w:date="2018-02-05T17:37:00Z">
        <w:r w:rsidDel="00F334BA">
          <w:delText>Project Management</w:delText>
        </w:r>
        <w:r w:rsidDel="00F334BA">
          <w:tab/>
          <w:delText>14</w:delText>
        </w:r>
      </w:del>
    </w:p>
    <w:p w14:paraId="75D6A7E0" w14:textId="0B8A36A1" w:rsidR="00833AC7" w:rsidDel="00F334BA" w:rsidRDefault="00833AC7">
      <w:pPr>
        <w:pStyle w:val="TOC2"/>
        <w:rPr>
          <w:del w:id="162" w:author="Sayali Dev" w:date="2018-02-05T17:37:00Z"/>
          <w:rFonts w:asciiTheme="minorHAnsi" w:eastAsiaTheme="minorEastAsia" w:hAnsiTheme="minorHAnsi" w:cstheme="minorBidi"/>
          <w:sz w:val="22"/>
          <w:szCs w:val="22"/>
        </w:rPr>
      </w:pPr>
      <w:del w:id="163" w:author="Sayali Dev" w:date="2018-02-05T17:37:00Z">
        <w:r w:rsidDel="00F334BA">
          <w:delText>Create a Project</w:delText>
        </w:r>
        <w:r w:rsidDel="00F334BA">
          <w:tab/>
          <w:delText>14</w:delText>
        </w:r>
      </w:del>
    </w:p>
    <w:p w14:paraId="46F3445F" w14:textId="503C730C" w:rsidR="00833AC7" w:rsidDel="00F334BA" w:rsidRDefault="00833AC7">
      <w:pPr>
        <w:pStyle w:val="TOC2"/>
        <w:rPr>
          <w:del w:id="164" w:author="Sayali Dev" w:date="2018-02-05T17:37:00Z"/>
          <w:rFonts w:asciiTheme="minorHAnsi" w:eastAsiaTheme="minorEastAsia" w:hAnsiTheme="minorHAnsi" w:cstheme="minorBidi"/>
          <w:sz w:val="22"/>
          <w:szCs w:val="22"/>
        </w:rPr>
      </w:pPr>
      <w:del w:id="165" w:author="Sayali Dev" w:date="2018-02-05T17:37:00Z">
        <w:r w:rsidDel="00F334BA">
          <w:delText>Create a Collection</w:delText>
        </w:r>
        <w:r w:rsidDel="00F334BA">
          <w:tab/>
          <w:delText>14</w:delText>
        </w:r>
      </w:del>
    </w:p>
    <w:p w14:paraId="7D92BE0F" w14:textId="15EDFF24" w:rsidR="00833AC7" w:rsidDel="00F334BA" w:rsidRDefault="00833AC7">
      <w:pPr>
        <w:pStyle w:val="TOC2"/>
        <w:rPr>
          <w:del w:id="166" w:author="Sayali Dev" w:date="2018-02-05T17:37:00Z"/>
          <w:rFonts w:asciiTheme="minorHAnsi" w:eastAsiaTheme="minorEastAsia" w:hAnsiTheme="minorHAnsi" w:cstheme="minorBidi"/>
          <w:sz w:val="22"/>
          <w:szCs w:val="22"/>
        </w:rPr>
      </w:pPr>
      <w:del w:id="167" w:author="Sayali Dev" w:date="2018-02-05T17:37:00Z">
        <w:r w:rsidDel="00F334BA">
          <w:delText>Create Collection Events</w:delText>
        </w:r>
        <w:r w:rsidDel="00F334BA">
          <w:tab/>
          <w:delText>17</w:delText>
        </w:r>
      </w:del>
    </w:p>
    <w:p w14:paraId="01924595" w14:textId="55380C00" w:rsidR="00833AC7" w:rsidDel="00F334BA" w:rsidRDefault="00833AC7">
      <w:pPr>
        <w:pStyle w:val="TOC2"/>
        <w:rPr>
          <w:del w:id="168" w:author="Sayali Dev" w:date="2018-02-05T17:37:00Z"/>
          <w:rFonts w:asciiTheme="minorHAnsi" w:eastAsiaTheme="minorEastAsia" w:hAnsiTheme="minorHAnsi" w:cstheme="minorBidi"/>
          <w:sz w:val="22"/>
          <w:szCs w:val="22"/>
        </w:rPr>
      </w:pPr>
      <w:del w:id="169" w:author="Sayali Dev" w:date="2018-02-05T17:37:00Z">
        <w:r w:rsidDel="00F334BA">
          <w:delText>Publish the Collection</w:delText>
        </w:r>
        <w:r w:rsidDel="00F334BA">
          <w:tab/>
          <w:delText>18</w:delText>
        </w:r>
      </w:del>
    </w:p>
    <w:p w14:paraId="4287DECF" w14:textId="77777777" w:rsidR="00716892" w:rsidRDefault="00404B20" w:rsidP="00716892">
      <w:r>
        <w:fldChar w:fldCharType="end"/>
      </w:r>
    </w:p>
    <w:p w14:paraId="4287DED0" w14:textId="77777777" w:rsidR="00716892" w:rsidRDefault="00716892"/>
    <w:p w14:paraId="4287DED1" w14:textId="77777777" w:rsidR="00716892" w:rsidRDefault="00716892"/>
    <w:p w14:paraId="4287DED2" w14:textId="77777777" w:rsidR="00716892" w:rsidRDefault="00716892"/>
    <w:p w14:paraId="4287DED3" w14:textId="77777777" w:rsidR="00716892" w:rsidRDefault="00716892"/>
    <w:p w14:paraId="4287DED4" w14:textId="77777777" w:rsidR="00CB42EB" w:rsidRDefault="00CB42EB">
      <w:pPr>
        <w:rPr>
          <w:rFonts w:ascii="Tahoma" w:hAnsi="Tahoma" w:cs="Times New Roman"/>
          <w:b/>
          <w:color w:val="6B196C"/>
          <w:sz w:val="32"/>
        </w:rPr>
      </w:pPr>
      <w:r>
        <w:br w:type="page"/>
      </w:r>
    </w:p>
    <w:p w14:paraId="4287DED5" w14:textId="03F88141" w:rsidR="00CB42EB" w:rsidDel="007C0DF3" w:rsidRDefault="00CB42EB" w:rsidP="00CB42EB">
      <w:pPr>
        <w:pStyle w:val="Title"/>
        <w:rPr>
          <w:del w:id="170" w:author="Sayali Dev" w:date="2018-02-16T18:05:00Z"/>
        </w:rPr>
      </w:pPr>
      <w:bookmarkStart w:id="171" w:name="_Toc313522634"/>
      <w:del w:id="172" w:author="Sayali Dev" w:date="2018-02-16T18:05:00Z">
        <w:r w:rsidDel="00100E63">
          <w:lastRenderedPageBreak/>
          <w:delText>R</w:delText>
        </w:r>
        <w:r w:rsidDel="007C0DF3">
          <w:delText>evision History</w:delText>
        </w:r>
        <w:bookmarkEnd w:id="171"/>
      </w:del>
    </w:p>
    <w:p w14:paraId="4287DED6" w14:textId="575743BD" w:rsidR="00CB42EB" w:rsidRPr="00743AE6" w:rsidDel="007C0DF3" w:rsidRDefault="00CB42EB">
      <w:pPr>
        <w:pStyle w:val="Title"/>
        <w:rPr>
          <w:del w:id="173" w:author="Sayali Dev" w:date="2018-02-16T18:05:00Z"/>
        </w:rPr>
        <w:pPrChange w:id="174" w:author="Sayali Dev" w:date="2018-02-16T18:05:00Z">
          <w:pPr/>
        </w:pPrChange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2"/>
        <w:gridCol w:w="1350"/>
        <w:gridCol w:w="2340"/>
        <w:gridCol w:w="5580"/>
      </w:tblGrid>
      <w:tr w:rsidR="00CB42EB" w:rsidRPr="00F01935" w:rsidDel="007C0DF3" w14:paraId="4287DEDB" w14:textId="1B6065AA" w:rsidTr="006147B8">
        <w:trPr>
          <w:del w:id="175" w:author="Sayali Dev" w:date="2018-02-16T18:06:00Z"/>
        </w:trPr>
        <w:tc>
          <w:tcPr>
            <w:tcW w:w="1260" w:type="dxa"/>
          </w:tcPr>
          <w:p w14:paraId="4287DED7" w14:textId="6B37BEDC" w:rsidR="00CB42EB" w:rsidRPr="00F01935" w:rsidDel="007C0DF3" w:rsidRDefault="00CB42EB" w:rsidP="006147B8">
            <w:pPr>
              <w:rPr>
                <w:del w:id="176" w:author="Sayali Dev" w:date="2018-02-16T18:06:00Z"/>
                <w:b/>
              </w:rPr>
            </w:pPr>
            <w:del w:id="177" w:author="Sayali Dev" w:date="2018-02-16T18:06:00Z">
              <w:r w:rsidRPr="00F01935" w:rsidDel="007C0DF3">
                <w:rPr>
                  <w:b/>
                </w:rPr>
                <w:delText>Document Version</w:delText>
              </w:r>
            </w:del>
          </w:p>
        </w:tc>
        <w:tc>
          <w:tcPr>
            <w:tcW w:w="1350" w:type="dxa"/>
          </w:tcPr>
          <w:p w14:paraId="4287DED8" w14:textId="54A1E327" w:rsidR="00CB42EB" w:rsidRPr="00F01935" w:rsidDel="007C0DF3" w:rsidRDefault="00CB42EB" w:rsidP="006147B8">
            <w:pPr>
              <w:rPr>
                <w:del w:id="178" w:author="Sayali Dev" w:date="2018-02-16T18:06:00Z"/>
                <w:b/>
              </w:rPr>
            </w:pPr>
            <w:del w:id="179" w:author="Sayali Dev" w:date="2018-02-16T18:06:00Z">
              <w:r w:rsidRPr="00F01935" w:rsidDel="007C0DF3">
                <w:rPr>
                  <w:b/>
                </w:rPr>
                <w:delText>Date</w:delText>
              </w:r>
            </w:del>
          </w:p>
        </w:tc>
        <w:tc>
          <w:tcPr>
            <w:tcW w:w="2340" w:type="dxa"/>
          </w:tcPr>
          <w:p w14:paraId="4287DED9" w14:textId="619428DB" w:rsidR="00CB42EB" w:rsidRPr="00F01935" w:rsidDel="007C0DF3" w:rsidRDefault="00CB42EB" w:rsidP="006147B8">
            <w:pPr>
              <w:rPr>
                <w:del w:id="180" w:author="Sayali Dev" w:date="2018-02-16T18:06:00Z"/>
                <w:b/>
              </w:rPr>
            </w:pPr>
            <w:del w:id="181" w:author="Sayali Dev" w:date="2018-02-16T18:06:00Z">
              <w:r w:rsidRPr="00F01935" w:rsidDel="007C0DF3">
                <w:rPr>
                  <w:b/>
                </w:rPr>
                <w:delText>Name</w:delText>
              </w:r>
            </w:del>
          </w:p>
        </w:tc>
        <w:tc>
          <w:tcPr>
            <w:tcW w:w="5580" w:type="dxa"/>
          </w:tcPr>
          <w:p w14:paraId="4287DEDA" w14:textId="0BF043A9" w:rsidR="00CB42EB" w:rsidRPr="00F01935" w:rsidDel="007C0DF3" w:rsidRDefault="00CB42EB" w:rsidP="006147B8">
            <w:pPr>
              <w:rPr>
                <w:del w:id="182" w:author="Sayali Dev" w:date="2018-02-16T18:06:00Z"/>
                <w:b/>
              </w:rPr>
            </w:pPr>
            <w:del w:id="183" w:author="Sayali Dev" w:date="2018-02-16T18:06:00Z">
              <w:r w:rsidRPr="00F01935" w:rsidDel="007C0DF3">
                <w:rPr>
                  <w:b/>
                </w:rPr>
                <w:delText>Description</w:delText>
              </w:r>
            </w:del>
          </w:p>
        </w:tc>
      </w:tr>
      <w:tr w:rsidR="00CB42EB" w:rsidDel="007C0DF3" w14:paraId="4287DEE0" w14:textId="509FCEB9" w:rsidTr="006147B8">
        <w:trPr>
          <w:del w:id="184" w:author="Sayali Dev" w:date="2018-02-16T18:06:00Z"/>
        </w:trPr>
        <w:tc>
          <w:tcPr>
            <w:tcW w:w="1260" w:type="dxa"/>
          </w:tcPr>
          <w:p w14:paraId="4287DEDC" w14:textId="5C28F83B" w:rsidR="00CB42EB" w:rsidDel="007C0DF3" w:rsidRDefault="00CB42EB" w:rsidP="006147B8">
            <w:pPr>
              <w:rPr>
                <w:del w:id="185" w:author="Sayali Dev" w:date="2018-02-16T18:06:00Z"/>
              </w:rPr>
            </w:pPr>
            <w:del w:id="186" w:author="Sayali Dev" w:date="2018-02-16T18:06:00Z">
              <w:r w:rsidDel="007C0DF3">
                <w:delText>1.1</w:delText>
              </w:r>
            </w:del>
          </w:p>
        </w:tc>
        <w:tc>
          <w:tcPr>
            <w:tcW w:w="1350" w:type="dxa"/>
          </w:tcPr>
          <w:p w14:paraId="4287DEDD" w14:textId="2AC7E898" w:rsidR="00CB42EB" w:rsidDel="007C0DF3" w:rsidRDefault="00E321CF" w:rsidP="00CB42EB">
            <w:pPr>
              <w:rPr>
                <w:del w:id="187" w:author="Sayali Dev" w:date="2018-02-16T18:06:00Z"/>
              </w:rPr>
            </w:pPr>
            <w:del w:id="188" w:author="Sayali Dev" w:date="2018-02-16T18:06:00Z">
              <w:r w:rsidDel="007C0DF3">
                <w:delText>0</w:delText>
              </w:r>
              <w:r w:rsidR="00CB42EB" w:rsidDel="007C0DF3">
                <w:delText>2/09/2012</w:delText>
              </w:r>
            </w:del>
          </w:p>
        </w:tc>
        <w:tc>
          <w:tcPr>
            <w:tcW w:w="2340" w:type="dxa"/>
          </w:tcPr>
          <w:p w14:paraId="4287DEDE" w14:textId="5232DE0B" w:rsidR="00CB42EB" w:rsidDel="007C0DF3" w:rsidRDefault="00CB42EB" w:rsidP="006147B8">
            <w:pPr>
              <w:rPr>
                <w:del w:id="189" w:author="Sayali Dev" w:date="2018-02-16T18:06:00Z"/>
              </w:rPr>
            </w:pPr>
            <w:del w:id="190" w:author="Sayali Dev" w:date="2018-02-16T18:06:00Z">
              <w:r w:rsidDel="007C0DF3">
                <w:delText xml:space="preserve">Robin Petros </w:delText>
              </w:r>
            </w:del>
          </w:p>
        </w:tc>
        <w:tc>
          <w:tcPr>
            <w:tcW w:w="5580" w:type="dxa"/>
          </w:tcPr>
          <w:p w14:paraId="4287DEDF" w14:textId="047D2923" w:rsidR="00CB42EB" w:rsidDel="007C0DF3" w:rsidRDefault="00CB42EB" w:rsidP="006147B8">
            <w:pPr>
              <w:rPr>
                <w:del w:id="191" w:author="Sayali Dev" w:date="2018-02-16T18:06:00Z"/>
              </w:rPr>
            </w:pPr>
            <w:del w:id="192" w:author="Sayali Dev" w:date="2018-02-16T18:06:00Z">
              <w:r w:rsidDel="007C0DF3">
                <w:delText>Initial publication for 1.1 Release.</w:delText>
              </w:r>
            </w:del>
          </w:p>
        </w:tc>
      </w:tr>
      <w:tr w:rsidR="006A42CA" w:rsidDel="007C0DF3" w14:paraId="4287DEE5" w14:textId="228B80E3" w:rsidTr="006147B8">
        <w:trPr>
          <w:del w:id="193" w:author="Sayali Dev" w:date="2018-02-16T18:06:00Z"/>
        </w:trPr>
        <w:tc>
          <w:tcPr>
            <w:tcW w:w="1260" w:type="dxa"/>
          </w:tcPr>
          <w:p w14:paraId="4287DEE1" w14:textId="1DCA7317" w:rsidR="006A42CA" w:rsidDel="007C0DF3" w:rsidRDefault="00B71535" w:rsidP="006147B8">
            <w:pPr>
              <w:rPr>
                <w:del w:id="194" w:author="Sayali Dev" w:date="2018-02-16T18:06:00Z"/>
              </w:rPr>
            </w:pPr>
            <w:del w:id="195" w:author="Sayali Dev" w:date="2018-02-16T18:06:00Z">
              <w:r w:rsidDel="007C0DF3">
                <w:delText>1.2</w:delText>
              </w:r>
            </w:del>
          </w:p>
        </w:tc>
        <w:tc>
          <w:tcPr>
            <w:tcW w:w="1350" w:type="dxa"/>
          </w:tcPr>
          <w:p w14:paraId="4287DEE2" w14:textId="7AADF1B3" w:rsidR="006A42CA" w:rsidDel="007C0DF3" w:rsidRDefault="00E321CF" w:rsidP="00CB42EB">
            <w:pPr>
              <w:rPr>
                <w:del w:id="196" w:author="Sayali Dev" w:date="2018-02-16T18:06:00Z"/>
              </w:rPr>
            </w:pPr>
            <w:del w:id="197" w:author="Sayali Dev" w:date="2018-02-16T18:06:00Z">
              <w:r w:rsidDel="007C0DF3">
                <w:delText>0</w:delText>
              </w:r>
              <w:r w:rsidR="006A42CA" w:rsidDel="007C0DF3">
                <w:delText>2/21/2012</w:delText>
              </w:r>
            </w:del>
          </w:p>
        </w:tc>
        <w:tc>
          <w:tcPr>
            <w:tcW w:w="2340" w:type="dxa"/>
          </w:tcPr>
          <w:p w14:paraId="4287DEE3" w14:textId="7E1E50A4" w:rsidR="006A42CA" w:rsidDel="007C0DF3" w:rsidRDefault="006A42CA" w:rsidP="006147B8">
            <w:pPr>
              <w:rPr>
                <w:del w:id="198" w:author="Sayali Dev" w:date="2018-02-16T18:06:00Z"/>
              </w:rPr>
            </w:pPr>
            <w:del w:id="199" w:author="Sayali Dev" w:date="2018-02-16T18:06:00Z">
              <w:r w:rsidDel="007C0DF3">
                <w:delText>Robin Petros</w:delText>
              </w:r>
            </w:del>
          </w:p>
        </w:tc>
        <w:tc>
          <w:tcPr>
            <w:tcW w:w="5580" w:type="dxa"/>
          </w:tcPr>
          <w:p w14:paraId="4287DEE4" w14:textId="6C08A414" w:rsidR="006A42CA" w:rsidDel="007C0DF3" w:rsidRDefault="006A42CA" w:rsidP="006147B8">
            <w:pPr>
              <w:rPr>
                <w:del w:id="200" w:author="Sayali Dev" w:date="2018-02-16T18:06:00Z"/>
              </w:rPr>
            </w:pPr>
            <w:del w:id="201" w:author="Sayali Dev" w:date="2018-02-16T18:06:00Z">
              <w:r w:rsidDel="007C0DF3">
                <w:delText>Incorporated minor edits received from Ben Koomson.</w:delText>
              </w:r>
            </w:del>
          </w:p>
        </w:tc>
      </w:tr>
      <w:tr w:rsidR="006147B8" w:rsidDel="007C0DF3" w14:paraId="115FBC5D" w14:textId="6FFFA1AB" w:rsidTr="006147B8">
        <w:trPr>
          <w:del w:id="202" w:author="Sayali Dev" w:date="2018-02-16T18:06:00Z"/>
        </w:trPr>
        <w:tc>
          <w:tcPr>
            <w:tcW w:w="1260" w:type="dxa"/>
          </w:tcPr>
          <w:p w14:paraId="19E9C1C6" w14:textId="5CDC5469" w:rsidR="006147B8" w:rsidDel="007C0DF3" w:rsidRDefault="00B71535" w:rsidP="006147B8">
            <w:pPr>
              <w:rPr>
                <w:del w:id="203" w:author="Sayali Dev" w:date="2018-02-16T18:06:00Z"/>
              </w:rPr>
            </w:pPr>
            <w:del w:id="204" w:author="Sayali Dev" w:date="2018-02-16T18:06:00Z">
              <w:r w:rsidDel="007C0DF3">
                <w:delText>1</w:delText>
              </w:r>
              <w:r w:rsidR="006147B8" w:rsidDel="007C0DF3">
                <w:delText>.3</w:delText>
              </w:r>
            </w:del>
          </w:p>
        </w:tc>
        <w:tc>
          <w:tcPr>
            <w:tcW w:w="1350" w:type="dxa"/>
          </w:tcPr>
          <w:p w14:paraId="37BB9AFA" w14:textId="0B9F3915" w:rsidR="006147B8" w:rsidDel="007C0DF3" w:rsidRDefault="00E321CF" w:rsidP="00CB42EB">
            <w:pPr>
              <w:rPr>
                <w:del w:id="205" w:author="Sayali Dev" w:date="2018-02-16T18:06:00Z"/>
              </w:rPr>
            </w:pPr>
            <w:del w:id="206" w:author="Sayali Dev" w:date="2018-02-16T18:06:00Z">
              <w:r w:rsidDel="007C0DF3">
                <w:delText>0</w:delText>
              </w:r>
              <w:r w:rsidR="006147B8" w:rsidDel="007C0DF3">
                <w:delText>5/01/2012</w:delText>
              </w:r>
            </w:del>
          </w:p>
        </w:tc>
        <w:tc>
          <w:tcPr>
            <w:tcW w:w="2340" w:type="dxa"/>
          </w:tcPr>
          <w:p w14:paraId="33353EB0" w14:textId="765D948C" w:rsidR="006147B8" w:rsidDel="007C0DF3" w:rsidRDefault="006147B8" w:rsidP="006147B8">
            <w:pPr>
              <w:rPr>
                <w:del w:id="207" w:author="Sayali Dev" w:date="2018-02-16T18:06:00Z"/>
              </w:rPr>
            </w:pPr>
            <w:del w:id="208" w:author="Sayali Dev" w:date="2018-02-16T18:06:00Z">
              <w:r w:rsidDel="007C0DF3">
                <w:delText>Robin Petros</w:delText>
              </w:r>
            </w:del>
          </w:p>
        </w:tc>
        <w:tc>
          <w:tcPr>
            <w:tcW w:w="5580" w:type="dxa"/>
          </w:tcPr>
          <w:p w14:paraId="1CB2C5EC" w14:textId="7F18A85B" w:rsidR="006147B8" w:rsidDel="007C0DF3" w:rsidRDefault="006147B8" w:rsidP="0014208B">
            <w:pPr>
              <w:rPr>
                <w:del w:id="209" w:author="Sayali Dev" w:date="2018-02-16T18:06:00Z"/>
              </w:rPr>
            </w:pPr>
            <w:del w:id="210" w:author="Sayali Dev" w:date="2018-02-16T18:06:00Z">
              <w:r w:rsidDel="007C0DF3">
                <w:delText xml:space="preserve">Revised for 1.1.3 Release. Added five </w:delText>
              </w:r>
              <w:r w:rsidR="0014208B" w:rsidDel="007C0DF3">
                <w:delText>I</w:delText>
              </w:r>
              <w:r w:rsidDel="007C0DF3">
                <w:delText>AMS Import Data uploads</w:delText>
              </w:r>
              <w:r w:rsidR="0014208B" w:rsidDel="007C0DF3">
                <w:delText xml:space="preserve"> to System Administration</w:delText>
              </w:r>
              <w:r w:rsidDel="007C0DF3">
                <w:delText>.</w:delText>
              </w:r>
              <w:r w:rsidR="0014208B" w:rsidDel="007C0DF3">
                <w:delText xml:space="preserve"> Added limitation to Create Kit Templates re: special characters not allowed for Kit Template Name of Code.</w:delText>
              </w:r>
            </w:del>
          </w:p>
        </w:tc>
      </w:tr>
      <w:tr w:rsidR="00E321CF" w:rsidDel="007C0DF3" w14:paraId="0CB2496F" w14:textId="102E2953" w:rsidTr="006147B8">
        <w:trPr>
          <w:del w:id="211" w:author="Sayali Dev" w:date="2018-02-16T18:06:00Z"/>
        </w:trPr>
        <w:tc>
          <w:tcPr>
            <w:tcW w:w="1260" w:type="dxa"/>
          </w:tcPr>
          <w:p w14:paraId="305F9F57" w14:textId="3CEA0BA4" w:rsidR="00E321CF" w:rsidDel="007C0DF3" w:rsidRDefault="00E321CF" w:rsidP="00B71535">
            <w:pPr>
              <w:rPr>
                <w:del w:id="212" w:author="Sayali Dev" w:date="2018-02-16T18:06:00Z"/>
              </w:rPr>
            </w:pPr>
            <w:del w:id="213" w:author="Sayali Dev" w:date="2018-02-16T18:06:00Z">
              <w:r w:rsidDel="007C0DF3">
                <w:delText>1.</w:delText>
              </w:r>
              <w:r w:rsidR="00B71535" w:rsidDel="007C0DF3">
                <w:delText>4</w:delText>
              </w:r>
            </w:del>
          </w:p>
        </w:tc>
        <w:tc>
          <w:tcPr>
            <w:tcW w:w="1350" w:type="dxa"/>
          </w:tcPr>
          <w:p w14:paraId="5F7099B5" w14:textId="79CD696B" w:rsidR="00E321CF" w:rsidDel="007C0DF3" w:rsidRDefault="00412DB8" w:rsidP="00412DB8">
            <w:pPr>
              <w:rPr>
                <w:del w:id="214" w:author="Sayali Dev" w:date="2018-02-16T18:06:00Z"/>
              </w:rPr>
            </w:pPr>
            <w:del w:id="215" w:author="Sayali Dev" w:date="2018-02-16T18:06:00Z">
              <w:r w:rsidDel="007C0DF3">
                <w:delText>07</w:delText>
              </w:r>
              <w:r w:rsidR="00E321CF" w:rsidDel="007C0DF3">
                <w:delText>/0</w:delText>
              </w:r>
              <w:r w:rsidDel="007C0DF3">
                <w:delText>2</w:delText>
              </w:r>
              <w:r w:rsidR="00E321CF" w:rsidDel="007C0DF3">
                <w:delText>/2015</w:delText>
              </w:r>
            </w:del>
          </w:p>
        </w:tc>
        <w:tc>
          <w:tcPr>
            <w:tcW w:w="2340" w:type="dxa"/>
          </w:tcPr>
          <w:p w14:paraId="7DC58B11" w14:textId="58521BB7" w:rsidR="00E321CF" w:rsidDel="007C0DF3" w:rsidRDefault="00E321CF" w:rsidP="006147B8">
            <w:pPr>
              <w:rPr>
                <w:del w:id="216" w:author="Sayali Dev" w:date="2018-02-16T18:06:00Z"/>
              </w:rPr>
            </w:pPr>
            <w:del w:id="217" w:author="Sayali Dev" w:date="2018-02-16T18:06:00Z">
              <w:r w:rsidDel="007C0DF3">
                <w:delText>Siddhi Jadhav</w:delText>
              </w:r>
            </w:del>
          </w:p>
        </w:tc>
        <w:tc>
          <w:tcPr>
            <w:tcW w:w="5580" w:type="dxa"/>
          </w:tcPr>
          <w:p w14:paraId="1E7514F9" w14:textId="60FE2068" w:rsidR="00E321CF" w:rsidDel="007C0DF3" w:rsidRDefault="00E321CF" w:rsidP="002634AC">
            <w:pPr>
              <w:rPr>
                <w:del w:id="218" w:author="Sayali Dev" w:date="2018-02-16T18:06:00Z"/>
              </w:rPr>
            </w:pPr>
            <w:del w:id="219" w:author="Sayali Dev" w:date="2018-02-16T18:06:00Z">
              <w:r w:rsidDel="007C0DF3">
                <w:delText xml:space="preserve">Revised for 1.1.8 Release. </w:delText>
              </w:r>
              <w:r w:rsidR="002634AC" w:rsidDel="007C0DF3">
                <w:delText>Added PHI authorization feature.</w:delText>
              </w:r>
            </w:del>
          </w:p>
        </w:tc>
      </w:tr>
      <w:tr w:rsidR="0013624D" w:rsidDel="007C0DF3" w14:paraId="3BD5868F" w14:textId="298ED41D" w:rsidTr="006147B8">
        <w:trPr>
          <w:del w:id="220" w:author="Sayali Dev" w:date="2018-02-16T18:06:00Z"/>
        </w:trPr>
        <w:tc>
          <w:tcPr>
            <w:tcW w:w="1260" w:type="dxa"/>
          </w:tcPr>
          <w:p w14:paraId="433E24B9" w14:textId="55F40C13" w:rsidR="0013624D" w:rsidDel="007C0DF3" w:rsidRDefault="0013624D" w:rsidP="00B71535">
            <w:pPr>
              <w:rPr>
                <w:del w:id="221" w:author="Sayali Dev" w:date="2018-02-16T18:06:00Z"/>
              </w:rPr>
            </w:pPr>
            <w:del w:id="222" w:author="Sayali Dev" w:date="2018-02-16T18:06:00Z">
              <w:r w:rsidDel="007C0DF3">
                <w:delText>2.0</w:delText>
              </w:r>
            </w:del>
          </w:p>
        </w:tc>
        <w:tc>
          <w:tcPr>
            <w:tcW w:w="1350" w:type="dxa"/>
          </w:tcPr>
          <w:p w14:paraId="4213AFD0" w14:textId="0E801437" w:rsidR="0013624D" w:rsidDel="007C0DF3" w:rsidRDefault="0013624D" w:rsidP="002C5FF8">
            <w:pPr>
              <w:rPr>
                <w:del w:id="223" w:author="Sayali Dev" w:date="2018-02-16T18:06:00Z"/>
              </w:rPr>
            </w:pPr>
            <w:del w:id="224" w:author="Sayali Dev" w:date="2018-02-16T18:06:00Z">
              <w:r w:rsidDel="007C0DF3">
                <w:delText>05/</w:delText>
              </w:r>
              <w:r w:rsidR="002C5FF8" w:rsidDel="007C0DF3">
                <w:delText>30</w:delText>
              </w:r>
              <w:r w:rsidDel="007C0DF3">
                <w:delText>/2016</w:delText>
              </w:r>
            </w:del>
          </w:p>
        </w:tc>
        <w:tc>
          <w:tcPr>
            <w:tcW w:w="2340" w:type="dxa"/>
          </w:tcPr>
          <w:p w14:paraId="084C99E7" w14:textId="62943741" w:rsidR="0013624D" w:rsidDel="007C0DF3" w:rsidRDefault="0013624D" w:rsidP="006147B8">
            <w:pPr>
              <w:rPr>
                <w:del w:id="225" w:author="Sayali Dev" w:date="2018-02-16T18:06:00Z"/>
              </w:rPr>
            </w:pPr>
            <w:del w:id="226" w:author="Sayali Dev" w:date="2018-02-16T18:06:00Z">
              <w:r w:rsidDel="007C0DF3">
                <w:delText>Siddhi Jadhav</w:delText>
              </w:r>
            </w:del>
          </w:p>
        </w:tc>
        <w:tc>
          <w:tcPr>
            <w:tcW w:w="5580" w:type="dxa"/>
          </w:tcPr>
          <w:p w14:paraId="7DB8F680" w14:textId="6B189812" w:rsidR="00160BCB" w:rsidDel="007C0DF3" w:rsidRDefault="0013624D" w:rsidP="002634AC">
            <w:pPr>
              <w:rPr>
                <w:del w:id="227" w:author="Sayali Dev" w:date="2018-02-16T18:06:00Z"/>
              </w:rPr>
            </w:pPr>
            <w:del w:id="228" w:author="Sayali Dev" w:date="2018-02-16T18:06:00Z">
              <w:r w:rsidDel="007C0DF3">
                <w:delText>R</w:delText>
              </w:r>
              <w:r w:rsidR="00222BAC" w:rsidDel="007C0DF3">
                <w:delText xml:space="preserve">evised for CIRRASPEC </w:delText>
              </w:r>
              <w:r w:rsidR="004D4927" w:rsidDel="007C0DF3">
                <w:delText>(</w:delText>
              </w:r>
              <w:r w:rsidR="00222BAC" w:rsidDel="007C0DF3">
                <w:delText>version 2.0</w:delText>
              </w:r>
              <w:r w:rsidR="004D4927" w:rsidDel="007C0DF3">
                <w:delText>).</w:delText>
              </w:r>
            </w:del>
          </w:p>
        </w:tc>
      </w:tr>
    </w:tbl>
    <w:p w14:paraId="4287DEE6" w14:textId="77777777" w:rsidR="00CB42EB" w:rsidRPr="00D401B6" w:rsidDel="007C0DF3" w:rsidRDefault="00CB42EB" w:rsidP="00CB42EB">
      <w:pPr>
        <w:rPr>
          <w:del w:id="229" w:author="Sayali Dev" w:date="2018-02-16T18:06:00Z"/>
        </w:rPr>
      </w:pPr>
    </w:p>
    <w:p w14:paraId="4287DEE7" w14:textId="6EC9BA23" w:rsidR="00716892" w:rsidRPr="007F2704" w:rsidRDefault="00D91B2C" w:rsidP="00CB42EB">
      <w:pPr>
        <w:pStyle w:val="Heading1"/>
      </w:pPr>
      <w:bookmarkStart w:id="230" w:name="_Toc506567750"/>
      <w:del w:id="231" w:author="Sayali Dev" w:date="2018-02-22T14:36:00Z">
        <w:r w:rsidDel="00485387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287E00F" wp14:editId="5283A98A">
                  <wp:simplePos x="0" y="0"/>
                  <wp:positionH relativeFrom="column">
                    <wp:posOffset>138830</wp:posOffset>
                  </wp:positionH>
                  <wp:positionV relativeFrom="paragraph">
                    <wp:posOffset>4610744</wp:posOffset>
                  </wp:positionV>
                  <wp:extent cx="6172200" cy="800100"/>
                  <wp:effectExtent l="0" t="0" r="19050" b="19050"/>
                  <wp:wrapNone/>
                  <wp:docPr id="4" name="Text Box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1722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87E02E" w14:textId="77777777" w:rsidR="00100E63" w:rsidRPr="00FE065F" w:rsidRDefault="00100E63" w:rsidP="00CB42EB">
                              <w:pPr>
                                <w:rPr>
                                  <w:rFonts w:ascii="Calibri" w:hAnsi="Calibri" w:cs="Times New Roman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</w:rPr>
                                <w:t>This document and any documents</w:t>
                              </w:r>
                              <w:r w:rsidRPr="00FE065F">
                                <w:rPr>
                                  <w:rFonts w:ascii="Calibri" w:hAnsi="Calibri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Times New Roman"/>
                                </w:rPr>
                                <w:t xml:space="preserve">referenced within </w:t>
                              </w:r>
                              <w:r w:rsidRPr="00FE065F">
                                <w:rPr>
                                  <w:rFonts w:ascii="Calibri" w:hAnsi="Calibri" w:cs="Times New Roman"/>
                                </w:rPr>
                                <w:t xml:space="preserve">are for </w:t>
                              </w:r>
                              <w:r>
                                <w:rPr>
                                  <w:rFonts w:ascii="Calibri" w:hAnsi="Calibri" w:cs="Times New Roman"/>
                                </w:rPr>
                                <w:t xml:space="preserve">the </w:t>
                              </w:r>
                              <w:r w:rsidRPr="00FE065F">
                                <w:rPr>
                                  <w:rFonts w:ascii="Calibri" w:hAnsi="Calibri" w:cs="Times New Roman"/>
                                </w:rPr>
                                <w:t xml:space="preserve">sole use </w:t>
                              </w:r>
                              <w:r>
                                <w:rPr>
                                  <w:rFonts w:ascii="Calibri" w:hAnsi="Calibri" w:cs="Times New Roman"/>
                                </w:rPr>
                                <w:t>of</w:t>
                              </w:r>
                              <w:r w:rsidRPr="00FE065F">
                                <w:rPr>
                                  <w:rFonts w:ascii="Calibri" w:hAnsi="Calibri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Times New Roman"/>
                                </w:rPr>
                                <w:t>TGen</w:t>
                              </w:r>
                              <w:r w:rsidRPr="00FE065F">
                                <w:rPr>
                                  <w:rFonts w:ascii="Calibri" w:hAnsi="Calibri" w:cs="Times New Roman"/>
                                </w:rPr>
                                <w:t xml:space="preserve"> employees (including employees of its s</w:t>
                              </w:r>
                              <w:r>
                                <w:rPr>
                                  <w:rFonts w:ascii="Calibri" w:hAnsi="Calibri" w:cs="Times New Roman"/>
                                </w:rPr>
                                <w:t xml:space="preserve">ubsidiaries and affiliates). This document </w:t>
                              </w:r>
                              <w:r w:rsidRPr="00FE065F">
                                <w:rPr>
                                  <w:rFonts w:ascii="Calibri" w:hAnsi="Calibri" w:cs="Times New Roman"/>
                                </w:rPr>
                                <w:t>contain</w:t>
                              </w:r>
                              <w:r>
                                <w:rPr>
                                  <w:rFonts w:ascii="Calibri" w:hAnsi="Calibri" w:cs="Times New Roman"/>
                                </w:rPr>
                                <w:t>s</w:t>
                              </w:r>
                              <w:r w:rsidRPr="00FE065F">
                                <w:rPr>
                                  <w:rFonts w:ascii="Calibri" w:hAnsi="Calibri" w:cs="Times New Roman"/>
                                </w:rPr>
                                <w:t xml:space="preserve"> confidential, proprietary, legally privileged</w:t>
                              </w:r>
                              <w:r>
                                <w:rPr>
                                  <w:rFonts w:ascii="Calibri" w:hAnsi="Calibri" w:cs="Times New Roman"/>
                                </w:rPr>
                                <w:t xml:space="preserve"> information</w:t>
                              </w:r>
                              <w:r w:rsidRPr="00FE065F">
                                <w:rPr>
                                  <w:rFonts w:ascii="Calibri" w:hAnsi="Calibri" w:cs="Times New Roman"/>
                                </w:rPr>
                                <w:t xml:space="preserve"> protected by law from disclosure. Any unauthorized review, use, copying, disclosure or distribution to other parties is prohibited.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287E00F"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margin-left:10.95pt;margin-top:363.05pt;width:486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">
                  <v:textbox>
                    <w:txbxContent>
                      <w:p w14:paraId="4287E02E" w14:textId="77777777" w:rsidR="00100E63" w:rsidRPr="00FE065F" w:rsidRDefault="00100E63" w:rsidP="00CB42EB">
                        <w:pPr>
                          <w:rPr>
                            <w:rFonts w:ascii="Calibri" w:hAnsi="Calibri" w:cs="Times New Roman"/>
                          </w:rPr>
                        </w:pPr>
                        <w:r>
                          <w:rPr>
                            <w:rFonts w:ascii="Calibri" w:hAnsi="Calibri" w:cs="Times New Roman"/>
                          </w:rPr>
                          <w:t>This document and any documents</w:t>
                        </w:r>
                        <w:r w:rsidRPr="00FE065F">
                          <w:rPr>
                            <w:rFonts w:ascii="Calibri" w:hAnsi="Calibri" w:cs="Times New Roman"/>
                          </w:rPr>
                          <w:t xml:space="preserve"> </w:t>
                        </w:r>
                        <w:r>
                          <w:rPr>
                            <w:rFonts w:ascii="Calibri" w:hAnsi="Calibri" w:cs="Times New Roman"/>
                          </w:rPr>
                          <w:t xml:space="preserve">referenced within </w:t>
                        </w:r>
                        <w:r w:rsidRPr="00FE065F">
                          <w:rPr>
                            <w:rFonts w:ascii="Calibri" w:hAnsi="Calibri" w:cs="Times New Roman"/>
                          </w:rPr>
                          <w:t xml:space="preserve">are for </w:t>
                        </w:r>
                        <w:r>
                          <w:rPr>
                            <w:rFonts w:ascii="Calibri" w:hAnsi="Calibri" w:cs="Times New Roman"/>
                          </w:rPr>
                          <w:t xml:space="preserve">the </w:t>
                        </w:r>
                        <w:r w:rsidRPr="00FE065F">
                          <w:rPr>
                            <w:rFonts w:ascii="Calibri" w:hAnsi="Calibri" w:cs="Times New Roman"/>
                          </w:rPr>
                          <w:t xml:space="preserve">sole use </w:t>
                        </w:r>
                        <w:r>
                          <w:rPr>
                            <w:rFonts w:ascii="Calibri" w:hAnsi="Calibri" w:cs="Times New Roman"/>
                          </w:rPr>
                          <w:t>of</w:t>
                        </w:r>
                        <w:r w:rsidRPr="00FE065F">
                          <w:rPr>
                            <w:rFonts w:ascii="Calibri" w:hAnsi="Calibri" w:cs="Times New Roman"/>
                          </w:rPr>
                          <w:t xml:space="preserve"> </w:t>
                        </w:r>
                        <w:r>
                          <w:rPr>
                            <w:rFonts w:ascii="Calibri" w:hAnsi="Calibri" w:cs="Times New Roman"/>
                          </w:rPr>
                          <w:t>TGen</w:t>
                        </w:r>
                        <w:r w:rsidRPr="00FE065F">
                          <w:rPr>
                            <w:rFonts w:ascii="Calibri" w:hAnsi="Calibri" w:cs="Times New Roman"/>
                          </w:rPr>
                          <w:t xml:space="preserve"> employees (including employees of its s</w:t>
                        </w:r>
                        <w:r>
                          <w:rPr>
                            <w:rFonts w:ascii="Calibri" w:hAnsi="Calibri" w:cs="Times New Roman"/>
                          </w:rPr>
                          <w:t xml:space="preserve">ubsidiaries and affiliates). This document </w:t>
                        </w:r>
                        <w:r w:rsidRPr="00FE065F">
                          <w:rPr>
                            <w:rFonts w:ascii="Calibri" w:hAnsi="Calibri" w:cs="Times New Roman"/>
                          </w:rPr>
                          <w:t>contain</w:t>
                        </w:r>
                        <w:r>
                          <w:rPr>
                            <w:rFonts w:ascii="Calibri" w:hAnsi="Calibri" w:cs="Times New Roman"/>
                          </w:rPr>
                          <w:t>s</w:t>
                        </w:r>
                        <w:r w:rsidRPr="00FE065F">
                          <w:rPr>
                            <w:rFonts w:ascii="Calibri" w:hAnsi="Calibri" w:cs="Times New Roman"/>
                          </w:rPr>
                          <w:t xml:space="preserve"> confidential, proprietary, legally privileged</w:t>
                        </w:r>
                        <w:r>
                          <w:rPr>
                            <w:rFonts w:ascii="Calibri" w:hAnsi="Calibri" w:cs="Times New Roman"/>
                          </w:rPr>
                          <w:t xml:space="preserve"> information</w:t>
                        </w:r>
                        <w:r w:rsidRPr="00FE065F">
                          <w:rPr>
                            <w:rFonts w:ascii="Calibri" w:hAnsi="Calibri" w:cs="Times New Roman"/>
                          </w:rPr>
                          <w:t xml:space="preserve"> protected by law from disclosure. Any unauthorized review, use, copying, disclosure or distribution to other parties is prohibited.  </w:t>
                        </w:r>
                      </w:p>
                    </w:txbxContent>
                  </v:textbox>
                </v:shape>
              </w:pict>
            </mc:Fallback>
          </mc:AlternateContent>
        </w:r>
      </w:del>
      <w:del w:id="232" w:author="Sayali Dev" w:date="2018-02-16T18:06:00Z">
        <w:r w:rsidR="00CB42EB" w:rsidDel="007C0DF3">
          <w:br w:type="page"/>
        </w:r>
      </w:del>
      <w:r w:rsidR="007F2704">
        <w:t>Overview</w:t>
      </w:r>
      <w:bookmarkEnd w:id="230"/>
    </w:p>
    <w:p w14:paraId="4287DEE8" w14:textId="77777777" w:rsidR="00716892" w:rsidRDefault="00716892" w:rsidP="00716892"/>
    <w:p w14:paraId="25EE55F4" w14:textId="77777777" w:rsidR="00C46749" w:rsidRDefault="00716892" w:rsidP="007F2704">
      <w:pPr>
        <w:rPr>
          <w:ins w:id="233" w:author="Sayali Dev" w:date="2018-02-05T17:42:00Z"/>
        </w:rPr>
      </w:pPr>
      <w:r>
        <w:t>The purpose of this document is to provide Quick Start steps and tips for configuring and set</w:t>
      </w:r>
      <w:r w:rsidR="003B7EFB">
        <w:t xml:space="preserve">ting up the </w:t>
      </w:r>
      <w:r w:rsidR="00837991">
        <w:t>CIRRASPEC</w:t>
      </w:r>
      <w:r w:rsidR="003B7EFB">
        <w:t xml:space="preserve"> application prior to implementation. </w:t>
      </w:r>
    </w:p>
    <w:p w14:paraId="4287DEE9" w14:textId="2D6F67D0" w:rsidR="003B7EFB" w:rsidRDefault="00716892" w:rsidP="007F2704">
      <w:r>
        <w:t>Th</w:t>
      </w:r>
      <w:r w:rsidR="00FA68FA">
        <w:t>is</w:t>
      </w:r>
      <w:r>
        <w:t xml:space="preserve"> document is intended for use by the System Administrator</w:t>
      </w:r>
      <w:r w:rsidR="00511A76">
        <w:t xml:space="preserve">. </w:t>
      </w:r>
    </w:p>
    <w:p w14:paraId="67417232" w14:textId="77777777" w:rsidR="00F334BA" w:rsidRDefault="00AE3AE8" w:rsidP="00716892">
      <w:pPr>
        <w:rPr>
          <w:ins w:id="234" w:author="Sayali Dev" w:date="2018-02-05T17:37:00Z"/>
        </w:rPr>
      </w:pPr>
      <w:r>
        <w:br/>
      </w:r>
      <w:r w:rsidR="00511A76">
        <w:t>The table</w:t>
      </w:r>
      <w:r w:rsidR="00127175">
        <w:t>s</w:t>
      </w:r>
      <w:r w:rsidR="00511A76">
        <w:t xml:space="preserve"> </w:t>
      </w:r>
      <w:r w:rsidR="00127175">
        <w:t>below</w:t>
      </w:r>
      <w:r w:rsidR="00511A76">
        <w:t xml:space="preserve"> </w:t>
      </w:r>
      <w:r w:rsidR="00727BA4">
        <w:t>summarize</w:t>
      </w:r>
      <w:r w:rsidR="00511A76">
        <w:t xml:space="preserve"> the </w:t>
      </w:r>
      <w:r w:rsidR="00727BA4">
        <w:t>task</w:t>
      </w:r>
      <w:r w:rsidR="00716892">
        <w:t xml:space="preserve">s </w:t>
      </w:r>
      <w:r w:rsidR="004871DA">
        <w:t xml:space="preserve">required </w:t>
      </w:r>
      <w:r w:rsidR="00716892">
        <w:t>to set up the ap</w:t>
      </w:r>
      <w:r w:rsidR="003B7EFB">
        <w:t xml:space="preserve">plication prior to going “live”. </w:t>
      </w:r>
    </w:p>
    <w:p w14:paraId="4287DEEA" w14:textId="1A2F89AA" w:rsidR="00716892" w:rsidRDefault="003B7EFB" w:rsidP="00716892">
      <w:r>
        <w:t xml:space="preserve">More detailed Quick Start steps are provided in the </w:t>
      </w:r>
      <w:hyperlink w:anchor="SystemAdmin" w:history="1">
        <w:r w:rsidRPr="00127175">
          <w:rPr>
            <w:rStyle w:val="Hyperlink"/>
            <w:b/>
          </w:rPr>
          <w:t>System Administration</w:t>
        </w:r>
      </w:hyperlink>
      <w:r>
        <w:t xml:space="preserve"> and </w:t>
      </w:r>
      <w:hyperlink w:anchor="ProjectMgt" w:history="1">
        <w:r w:rsidRPr="00127175">
          <w:rPr>
            <w:rStyle w:val="Hyperlink"/>
            <w:b/>
          </w:rPr>
          <w:t>Project Management</w:t>
        </w:r>
      </w:hyperlink>
      <w:r>
        <w:t xml:space="preserve"> sections of this document.</w:t>
      </w:r>
    </w:p>
    <w:p w14:paraId="4287DEEB" w14:textId="77777777" w:rsidR="00F50B00" w:rsidRDefault="00F50B00" w:rsidP="00716892"/>
    <w:p w14:paraId="4287DEEC" w14:textId="63359180" w:rsidR="00A43402" w:rsidRDefault="00A43402" w:rsidP="00A43402">
      <w:pPr>
        <w:pStyle w:val="Heading3"/>
      </w:pPr>
      <w:bookmarkStart w:id="235" w:name="_Toc506567751"/>
      <w:r>
        <w:t>Software Engineering Team</w:t>
      </w:r>
      <w:bookmarkEnd w:id="235"/>
    </w:p>
    <w:p w14:paraId="4287DEED" w14:textId="5062E412" w:rsidR="00A43402" w:rsidRDefault="00AE3AE8" w:rsidP="00A43402">
      <w:r>
        <w:br/>
      </w:r>
      <w:r w:rsidR="00A43402">
        <w:t xml:space="preserve">The </w:t>
      </w:r>
      <w:r w:rsidR="00837991">
        <w:t>CIRRASPEC</w:t>
      </w:r>
      <w:r w:rsidR="00A43402">
        <w:t xml:space="preserve"> Software Engineering Team is responsible for the following </w:t>
      </w:r>
      <w:r w:rsidR="003B7388">
        <w:t xml:space="preserve">database </w:t>
      </w:r>
      <w:r w:rsidR="00A43402">
        <w:t>configuration</w:t>
      </w:r>
      <w:r w:rsidR="003B7388">
        <w:t>s</w:t>
      </w:r>
      <w:r w:rsidR="00A43402">
        <w:t>:</w:t>
      </w:r>
    </w:p>
    <w:p w14:paraId="4287DEEE" w14:textId="77777777" w:rsidR="00A43402" w:rsidRDefault="00A43402" w:rsidP="00A71796">
      <w:pPr>
        <w:numPr>
          <w:ilvl w:val="0"/>
          <w:numId w:val="11"/>
        </w:numPr>
      </w:pPr>
      <w:r>
        <w:t xml:space="preserve">Reports </w:t>
      </w:r>
      <w:r w:rsidR="00D428A2">
        <w:t>(based on business requirements)</w:t>
      </w:r>
    </w:p>
    <w:p w14:paraId="4287DEEF" w14:textId="6BD505D7" w:rsidR="00D428A2" w:rsidRDefault="00752B6B" w:rsidP="00A71796">
      <w:pPr>
        <w:numPr>
          <w:ilvl w:val="0"/>
          <w:numId w:val="11"/>
        </w:numPr>
      </w:pPr>
      <w:r>
        <w:t>Barc</w:t>
      </w:r>
      <w:r w:rsidR="00D428A2">
        <w:t>ode Label Codes (based on business requirements)</w:t>
      </w:r>
    </w:p>
    <w:p w14:paraId="4287DEF0" w14:textId="1897B586" w:rsidR="003B7388" w:rsidRDefault="00A44FFA" w:rsidP="00A71796">
      <w:pPr>
        <w:numPr>
          <w:ilvl w:val="0"/>
          <w:numId w:val="11"/>
        </w:numPr>
      </w:pPr>
      <w:r>
        <w:t>General Question L</w:t>
      </w:r>
      <w:r w:rsidR="003B7388">
        <w:t>ibrary</w:t>
      </w:r>
      <w:r w:rsidR="00847A6E" w:rsidRPr="00847A6E">
        <w:t xml:space="preserve"> </w:t>
      </w:r>
    </w:p>
    <w:p w14:paraId="4287DEF1" w14:textId="5DF0D7F0" w:rsidR="00000EE4" w:rsidRDefault="00000EE4" w:rsidP="00A71796">
      <w:pPr>
        <w:numPr>
          <w:ilvl w:val="0"/>
          <w:numId w:val="11"/>
        </w:numPr>
      </w:pPr>
      <w:del w:id="236" w:author="Sayali Dev" w:date="2018-02-22T14:36:00Z">
        <w:r w:rsidDel="00485387">
          <w:delText xml:space="preserve">Sample Processing </w:delText>
        </w:r>
        <w:r w:rsidR="00A44FFA" w:rsidDel="00485387">
          <w:delText xml:space="preserve">and </w:delText>
        </w:r>
      </w:del>
      <w:r w:rsidR="00A44FFA">
        <w:t xml:space="preserve">Import </w:t>
      </w:r>
      <w:ins w:id="237" w:author="Sayali Dev" w:date="2018-02-22T14:36:00Z">
        <w:r w:rsidR="00485387">
          <w:t xml:space="preserve">Process </w:t>
        </w:r>
      </w:ins>
      <w:r w:rsidR="00A44FFA">
        <w:t>Data T</w:t>
      </w:r>
      <w:r>
        <w:t>emplates</w:t>
      </w:r>
    </w:p>
    <w:p w14:paraId="4287DEF2" w14:textId="61FE8788" w:rsidR="00A43402" w:rsidRDefault="003B7388" w:rsidP="00A71796">
      <w:pPr>
        <w:numPr>
          <w:ilvl w:val="0"/>
          <w:numId w:val="11"/>
        </w:numPr>
      </w:pPr>
      <w:r>
        <w:t xml:space="preserve">System </w:t>
      </w:r>
      <w:r w:rsidR="00A44FFA">
        <w:t>Administrator L</w:t>
      </w:r>
      <w:r>
        <w:t xml:space="preserve">ogin and </w:t>
      </w:r>
      <w:r w:rsidR="00A44FFA">
        <w:t>P</w:t>
      </w:r>
      <w:r>
        <w:t>assword</w:t>
      </w:r>
      <w:r w:rsidR="00D428A2">
        <w:br/>
      </w:r>
    </w:p>
    <w:p w14:paraId="4287DEF3" w14:textId="77777777" w:rsidR="00F50B00" w:rsidRPr="00AE3AE8" w:rsidRDefault="00F50B00" w:rsidP="00AE3AE8">
      <w:pPr>
        <w:pStyle w:val="Heading3"/>
      </w:pPr>
      <w:bookmarkStart w:id="238" w:name="_Toc506567752"/>
      <w:bookmarkStart w:id="239" w:name="_GoBack"/>
      <w:r w:rsidRPr="00F50B00">
        <w:t>System Administration</w:t>
      </w:r>
      <w:bookmarkEnd w:id="238"/>
      <w:r w:rsidR="00AE3AE8">
        <w:br/>
      </w:r>
    </w:p>
    <w:p w14:paraId="4287DEF4" w14:textId="14243EA6" w:rsidR="00F50B00" w:rsidRDefault="00F50B00" w:rsidP="00F50B00">
      <w:r>
        <w:t xml:space="preserve">Before </w:t>
      </w:r>
      <w:r w:rsidR="00DE2F16">
        <w:t xml:space="preserve">any </w:t>
      </w:r>
      <w:r w:rsidR="00DE4116">
        <w:t>projects can be set up i</w:t>
      </w:r>
      <w:r>
        <w:t xml:space="preserve">n </w:t>
      </w:r>
      <w:r w:rsidR="00837991">
        <w:t>CIRRASPEC</w:t>
      </w:r>
      <w:r>
        <w:t>, the System Administrator must</w:t>
      </w:r>
      <w:r w:rsidR="00AE3AE8">
        <w:t xml:space="preserve"> perform the </w:t>
      </w:r>
      <w:r>
        <w:t>following</w:t>
      </w:r>
      <w:r w:rsidR="00AE3AE8">
        <w:t xml:space="preserve"> set-up tasks</w:t>
      </w:r>
      <w:r>
        <w:t>:</w:t>
      </w:r>
    </w:p>
    <w:p w14:paraId="4287DEF5" w14:textId="77777777" w:rsidR="00F50B00" w:rsidRDefault="00F50B00" w:rsidP="004871DA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  <w:tblPrChange w:id="240" w:author="Sayali Dev" w:date="2018-01-30T17:07:00Z">
          <w:tblPr>
            <w:tblW w:w="0" w:type="auto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6A0" w:firstRow="1" w:lastRow="0" w:firstColumn="1" w:lastColumn="0" w:noHBand="1" w:noVBand="1"/>
          </w:tblPr>
        </w:tblPrChange>
      </w:tblPr>
      <w:tblGrid>
        <w:gridCol w:w="1709"/>
        <w:gridCol w:w="7265"/>
        <w:gridCol w:w="1708"/>
        <w:tblGridChange w:id="241">
          <w:tblGrid>
            <w:gridCol w:w="1709"/>
            <w:gridCol w:w="7265"/>
            <w:gridCol w:w="1708"/>
          </w:tblGrid>
        </w:tblGridChange>
      </w:tblGrid>
      <w:tr w:rsidR="00FA68FA" w14:paraId="4287DEF9" w14:textId="77777777" w:rsidTr="00E3397F">
        <w:trPr>
          <w:cantSplit/>
          <w:tblHeader/>
          <w:trPrChange w:id="242" w:author="Sayali Dev" w:date="2018-01-30T17:07:00Z">
            <w:trPr>
              <w:cantSplit/>
              <w:tblHeader/>
            </w:trPr>
          </w:trPrChange>
        </w:trPr>
        <w:tc>
          <w:tcPr>
            <w:tcW w:w="1709" w:type="dxa"/>
            <w:tcPrChange w:id="243" w:author="Sayali Dev" w:date="2018-01-30T17:07:00Z">
              <w:tcPr>
                <w:tcW w:w="1710" w:type="dxa"/>
              </w:tcPr>
            </w:tcPrChange>
          </w:tcPr>
          <w:p w14:paraId="4287DEF6" w14:textId="77777777" w:rsidR="004871DA" w:rsidRPr="00A43402" w:rsidRDefault="004871DA" w:rsidP="00A94249">
            <w:pPr>
              <w:jc w:val="center"/>
              <w:rPr>
                <w:b/>
              </w:rPr>
            </w:pPr>
            <w:r w:rsidRPr="00A43402">
              <w:rPr>
                <w:b/>
              </w:rPr>
              <w:t>Task</w:t>
            </w:r>
          </w:p>
        </w:tc>
        <w:tc>
          <w:tcPr>
            <w:tcW w:w="7265" w:type="dxa"/>
            <w:tcPrChange w:id="244" w:author="Sayali Dev" w:date="2018-01-30T17:07:00Z">
              <w:tcPr>
                <w:tcW w:w="7290" w:type="dxa"/>
              </w:tcPr>
            </w:tcPrChange>
          </w:tcPr>
          <w:p w14:paraId="4287DEF7" w14:textId="77777777" w:rsidR="004871DA" w:rsidRPr="00A94249" w:rsidRDefault="004871DA" w:rsidP="00A94249">
            <w:pPr>
              <w:jc w:val="center"/>
              <w:rPr>
                <w:b/>
              </w:rPr>
            </w:pPr>
            <w:r w:rsidRPr="00A94249">
              <w:rPr>
                <w:b/>
              </w:rPr>
              <w:t>Description</w:t>
            </w:r>
          </w:p>
        </w:tc>
        <w:tc>
          <w:tcPr>
            <w:tcW w:w="1708" w:type="dxa"/>
            <w:tcPrChange w:id="245" w:author="Sayali Dev" w:date="2018-01-30T17:07:00Z">
              <w:tcPr>
                <w:tcW w:w="1710" w:type="dxa"/>
              </w:tcPr>
            </w:tcPrChange>
          </w:tcPr>
          <w:p w14:paraId="4287DEF8" w14:textId="77777777" w:rsidR="004871DA" w:rsidRPr="00A94249" w:rsidRDefault="004871DA" w:rsidP="00244C23">
            <w:pPr>
              <w:jc w:val="center"/>
              <w:rPr>
                <w:b/>
              </w:rPr>
            </w:pPr>
            <w:r w:rsidRPr="00A94249">
              <w:rPr>
                <w:b/>
              </w:rPr>
              <w:t xml:space="preserve">Application </w:t>
            </w:r>
            <w:r w:rsidR="005C7580">
              <w:rPr>
                <w:b/>
              </w:rPr>
              <w:t>Module</w:t>
            </w:r>
          </w:p>
        </w:tc>
      </w:tr>
      <w:tr w:rsidR="00FA68FA" w14:paraId="4287DEFD" w14:textId="77777777" w:rsidTr="00E3397F">
        <w:tc>
          <w:tcPr>
            <w:tcW w:w="1709" w:type="dxa"/>
            <w:tcPrChange w:id="246" w:author="Sayali Dev" w:date="2018-01-30T17:07:00Z">
              <w:tcPr>
                <w:tcW w:w="1710" w:type="dxa"/>
              </w:tcPr>
            </w:tcPrChange>
          </w:tcPr>
          <w:p w14:paraId="4287DEFA" w14:textId="77777777" w:rsidR="004871DA" w:rsidRPr="00A43402" w:rsidRDefault="004871DA" w:rsidP="00716892">
            <w:pPr>
              <w:rPr>
                <w:b/>
              </w:rPr>
            </w:pPr>
            <w:r w:rsidRPr="00A43402">
              <w:rPr>
                <w:b/>
              </w:rPr>
              <w:t>Add Collection Site(s)</w:t>
            </w:r>
          </w:p>
        </w:tc>
        <w:tc>
          <w:tcPr>
            <w:tcW w:w="7265" w:type="dxa"/>
            <w:tcPrChange w:id="247" w:author="Sayali Dev" w:date="2018-01-30T17:07:00Z">
              <w:tcPr>
                <w:tcW w:w="7290" w:type="dxa"/>
              </w:tcPr>
            </w:tcPrChange>
          </w:tcPr>
          <w:p w14:paraId="4287DEFB" w14:textId="06651EC8" w:rsidR="004871DA" w:rsidRDefault="004871DA" w:rsidP="001A4178">
            <w:r>
              <w:t xml:space="preserve">Hospitals and </w:t>
            </w:r>
            <w:r w:rsidR="001A4178">
              <w:t>subjects’</w:t>
            </w:r>
            <w:r>
              <w:t xml:space="preserve"> sample collection sites participating in the research study must be added </w:t>
            </w:r>
            <w:r w:rsidR="00185C5F">
              <w:t>and activated in</w:t>
            </w:r>
            <w:r>
              <w:t xml:space="preserve"> the application’s address book.</w:t>
            </w:r>
          </w:p>
        </w:tc>
        <w:tc>
          <w:tcPr>
            <w:tcW w:w="1708" w:type="dxa"/>
            <w:tcPrChange w:id="248" w:author="Sayali Dev" w:date="2018-01-30T17:07:00Z">
              <w:tcPr>
                <w:tcW w:w="1710" w:type="dxa"/>
              </w:tcPr>
            </w:tcPrChange>
          </w:tcPr>
          <w:p w14:paraId="4287DEFC" w14:textId="14019D73" w:rsidR="004871DA" w:rsidRDefault="004871DA" w:rsidP="00AC1D7F">
            <w:r>
              <w:t>IAMS</w:t>
            </w:r>
            <w:r w:rsidR="00D15974">
              <w:t xml:space="preserve"> </w:t>
            </w:r>
            <w:r>
              <w:t>&gt;</w:t>
            </w:r>
            <w:r w:rsidR="00D15974">
              <w:t xml:space="preserve"> </w:t>
            </w:r>
            <w:r>
              <w:t>Address Book</w:t>
            </w:r>
          </w:p>
        </w:tc>
      </w:tr>
      <w:tr w:rsidR="00FA68FA" w14:paraId="4287DF01" w14:textId="77777777" w:rsidTr="00E3397F">
        <w:tc>
          <w:tcPr>
            <w:tcW w:w="1709" w:type="dxa"/>
            <w:tcPrChange w:id="249" w:author="Sayali Dev" w:date="2018-01-30T17:07:00Z">
              <w:tcPr>
                <w:tcW w:w="1710" w:type="dxa"/>
              </w:tcPr>
            </w:tcPrChange>
          </w:tcPr>
          <w:p w14:paraId="4287DEFE" w14:textId="77777777" w:rsidR="004871DA" w:rsidRPr="00A43402" w:rsidRDefault="004871DA" w:rsidP="00716892">
            <w:pPr>
              <w:rPr>
                <w:b/>
              </w:rPr>
            </w:pPr>
            <w:r w:rsidRPr="00A43402">
              <w:rPr>
                <w:b/>
              </w:rPr>
              <w:t>Add Processing Site(s)</w:t>
            </w:r>
          </w:p>
        </w:tc>
        <w:tc>
          <w:tcPr>
            <w:tcW w:w="7265" w:type="dxa"/>
            <w:tcPrChange w:id="250" w:author="Sayali Dev" w:date="2018-01-30T17:07:00Z">
              <w:tcPr>
                <w:tcW w:w="7290" w:type="dxa"/>
              </w:tcPr>
            </w:tcPrChange>
          </w:tcPr>
          <w:p w14:paraId="4287DEFF" w14:textId="77777777" w:rsidR="004871DA" w:rsidRDefault="00864CD9" w:rsidP="00864CD9">
            <w:r>
              <w:t>S</w:t>
            </w:r>
            <w:r w:rsidR="004871DA">
              <w:t xml:space="preserve">ample processing labs participating in the research study must be added </w:t>
            </w:r>
            <w:r w:rsidR="00185C5F">
              <w:t xml:space="preserve">and activated in </w:t>
            </w:r>
            <w:r w:rsidR="004871DA">
              <w:t>the application’s address book.</w:t>
            </w:r>
          </w:p>
        </w:tc>
        <w:tc>
          <w:tcPr>
            <w:tcW w:w="1708" w:type="dxa"/>
            <w:tcPrChange w:id="251" w:author="Sayali Dev" w:date="2018-01-30T17:07:00Z">
              <w:tcPr>
                <w:tcW w:w="1710" w:type="dxa"/>
              </w:tcPr>
            </w:tcPrChange>
          </w:tcPr>
          <w:p w14:paraId="4287DF00" w14:textId="6F6FB4DA" w:rsidR="004871DA" w:rsidRDefault="004871DA" w:rsidP="00AC1D7F">
            <w:r>
              <w:t>IAMS</w:t>
            </w:r>
            <w:r w:rsidR="00D15974">
              <w:t xml:space="preserve"> </w:t>
            </w:r>
            <w:r>
              <w:t>&gt;</w:t>
            </w:r>
            <w:r w:rsidR="00D15974">
              <w:t xml:space="preserve"> </w:t>
            </w:r>
            <w:r>
              <w:t>Address Book</w:t>
            </w:r>
          </w:p>
        </w:tc>
      </w:tr>
      <w:tr w:rsidR="00FA68FA" w14:paraId="4287DF05" w14:textId="77777777" w:rsidTr="00E3397F">
        <w:tc>
          <w:tcPr>
            <w:tcW w:w="1709" w:type="dxa"/>
            <w:tcPrChange w:id="252" w:author="Sayali Dev" w:date="2018-01-30T17:07:00Z">
              <w:tcPr>
                <w:tcW w:w="1710" w:type="dxa"/>
              </w:tcPr>
            </w:tcPrChange>
          </w:tcPr>
          <w:p w14:paraId="4287DF02" w14:textId="77777777" w:rsidR="004871DA" w:rsidRPr="00A43402" w:rsidRDefault="004871DA" w:rsidP="00716892">
            <w:pPr>
              <w:rPr>
                <w:b/>
              </w:rPr>
            </w:pPr>
            <w:r w:rsidRPr="00A43402">
              <w:rPr>
                <w:b/>
              </w:rPr>
              <w:t>Add Storage Site(s)</w:t>
            </w:r>
          </w:p>
        </w:tc>
        <w:tc>
          <w:tcPr>
            <w:tcW w:w="7265" w:type="dxa"/>
            <w:tcPrChange w:id="253" w:author="Sayali Dev" w:date="2018-01-30T17:07:00Z">
              <w:tcPr>
                <w:tcW w:w="7290" w:type="dxa"/>
              </w:tcPr>
            </w:tcPrChange>
          </w:tcPr>
          <w:p w14:paraId="4287DF03" w14:textId="77777777" w:rsidR="004871DA" w:rsidRDefault="00864CD9" w:rsidP="00727BA4">
            <w:r>
              <w:t>Biobank and s</w:t>
            </w:r>
            <w:r w:rsidR="004871DA">
              <w:t xml:space="preserve">ample storage locations participating in the research study must be added </w:t>
            </w:r>
            <w:r w:rsidR="00185C5F">
              <w:t xml:space="preserve">and activated in </w:t>
            </w:r>
            <w:r w:rsidR="004871DA">
              <w:t xml:space="preserve">the application’s address book. </w:t>
            </w:r>
          </w:p>
        </w:tc>
        <w:tc>
          <w:tcPr>
            <w:tcW w:w="1708" w:type="dxa"/>
            <w:tcPrChange w:id="254" w:author="Sayali Dev" w:date="2018-01-30T17:07:00Z">
              <w:tcPr>
                <w:tcW w:w="1710" w:type="dxa"/>
              </w:tcPr>
            </w:tcPrChange>
          </w:tcPr>
          <w:p w14:paraId="4287DF04" w14:textId="053057F5" w:rsidR="004871DA" w:rsidRDefault="004871DA" w:rsidP="00AC1D7F">
            <w:r>
              <w:t>IAMS</w:t>
            </w:r>
            <w:r w:rsidR="00D15974">
              <w:t xml:space="preserve"> </w:t>
            </w:r>
            <w:r>
              <w:t>&gt;</w:t>
            </w:r>
            <w:r w:rsidR="00D15974">
              <w:t xml:space="preserve"> </w:t>
            </w:r>
            <w:r>
              <w:t>Address Book</w:t>
            </w:r>
          </w:p>
        </w:tc>
      </w:tr>
      <w:tr w:rsidR="00FA68FA" w14:paraId="4287DF09" w14:textId="77777777" w:rsidTr="00E3397F">
        <w:tc>
          <w:tcPr>
            <w:tcW w:w="1709" w:type="dxa"/>
            <w:tcPrChange w:id="255" w:author="Sayali Dev" w:date="2018-01-30T17:07:00Z">
              <w:tcPr>
                <w:tcW w:w="1710" w:type="dxa"/>
              </w:tcPr>
            </w:tcPrChange>
          </w:tcPr>
          <w:p w14:paraId="4287DF06" w14:textId="77777777" w:rsidR="004871DA" w:rsidRPr="00A43402" w:rsidRDefault="004871DA" w:rsidP="00716892">
            <w:pPr>
              <w:rPr>
                <w:b/>
              </w:rPr>
            </w:pPr>
            <w:r w:rsidRPr="00A43402">
              <w:rPr>
                <w:b/>
              </w:rPr>
              <w:t>Add Courier(s):</w:t>
            </w:r>
          </w:p>
        </w:tc>
        <w:tc>
          <w:tcPr>
            <w:tcW w:w="7265" w:type="dxa"/>
            <w:tcPrChange w:id="256" w:author="Sayali Dev" w:date="2018-01-30T17:07:00Z">
              <w:tcPr>
                <w:tcW w:w="7290" w:type="dxa"/>
              </w:tcPr>
            </w:tcPrChange>
          </w:tcPr>
          <w:p w14:paraId="4287DF07" w14:textId="77777777" w:rsidR="004871DA" w:rsidRDefault="004871DA" w:rsidP="00DE2F16">
            <w:r>
              <w:t>Shipping couriers used for shipping collection kits and samples to and from the collection</w:t>
            </w:r>
            <w:r w:rsidR="00A94249">
              <w:t xml:space="preserve"> site</w:t>
            </w:r>
            <w:r>
              <w:t xml:space="preserve">, </w:t>
            </w:r>
            <w:r w:rsidR="00DE2F16">
              <w:t>B</w:t>
            </w:r>
            <w:r>
              <w:t xml:space="preserve">iobank and processing sites must be added to </w:t>
            </w:r>
            <w:r w:rsidR="00185C5F">
              <w:t xml:space="preserve">and activated in </w:t>
            </w:r>
            <w:r>
              <w:t>the application’s address book.</w:t>
            </w:r>
          </w:p>
        </w:tc>
        <w:tc>
          <w:tcPr>
            <w:tcW w:w="1708" w:type="dxa"/>
            <w:tcPrChange w:id="257" w:author="Sayali Dev" w:date="2018-01-30T17:07:00Z">
              <w:tcPr>
                <w:tcW w:w="1710" w:type="dxa"/>
              </w:tcPr>
            </w:tcPrChange>
          </w:tcPr>
          <w:p w14:paraId="4287DF08" w14:textId="002318A9" w:rsidR="004871DA" w:rsidRDefault="004871DA" w:rsidP="00AC1D7F">
            <w:r>
              <w:t>IAMS</w:t>
            </w:r>
            <w:r w:rsidR="00D15974">
              <w:t xml:space="preserve"> </w:t>
            </w:r>
            <w:r>
              <w:t>&gt;</w:t>
            </w:r>
            <w:r w:rsidR="00D15974">
              <w:t xml:space="preserve"> </w:t>
            </w:r>
            <w:r>
              <w:t>Address Book</w:t>
            </w:r>
          </w:p>
        </w:tc>
      </w:tr>
      <w:tr w:rsidR="00185C5F" w14:paraId="4287DF13" w14:textId="77777777" w:rsidTr="00E3397F">
        <w:tc>
          <w:tcPr>
            <w:tcW w:w="1709" w:type="dxa"/>
            <w:tcPrChange w:id="258" w:author="Sayali Dev" w:date="2018-01-30T17:07:00Z">
              <w:tcPr>
                <w:tcW w:w="1710" w:type="dxa"/>
              </w:tcPr>
            </w:tcPrChange>
          </w:tcPr>
          <w:p w14:paraId="4287DF0A" w14:textId="77777777" w:rsidR="004871DA" w:rsidRPr="00A43402" w:rsidRDefault="004871DA" w:rsidP="00716892">
            <w:pPr>
              <w:rPr>
                <w:b/>
              </w:rPr>
            </w:pPr>
            <w:r w:rsidRPr="00A43402">
              <w:rPr>
                <w:b/>
              </w:rPr>
              <w:t>Add User(s)</w:t>
            </w:r>
          </w:p>
        </w:tc>
        <w:tc>
          <w:tcPr>
            <w:tcW w:w="7265" w:type="dxa"/>
            <w:tcPrChange w:id="259" w:author="Sayali Dev" w:date="2018-01-30T17:07:00Z">
              <w:tcPr>
                <w:tcW w:w="7290" w:type="dxa"/>
              </w:tcPr>
            </w:tcPrChange>
          </w:tcPr>
          <w:p w14:paraId="4287DF0B" w14:textId="7DC38E55" w:rsidR="00DE2F16" w:rsidRDefault="009F0F9F" w:rsidP="00DE2F16">
            <w:r>
              <w:t>Biobank and</w:t>
            </w:r>
            <w:r w:rsidR="00A94249">
              <w:t xml:space="preserve"> collection site </w:t>
            </w:r>
            <w:r w:rsidR="00185C5F">
              <w:t>users must be added and activated in the application’s address book.</w:t>
            </w:r>
            <w:r w:rsidR="00DE2F16">
              <w:t xml:space="preserve"> T</w:t>
            </w:r>
            <w:r w:rsidR="00185C5F">
              <w:t>his process</w:t>
            </w:r>
            <w:r w:rsidR="00DE2F16">
              <w:t xml:space="preserve"> includes defining the following:</w:t>
            </w:r>
          </w:p>
          <w:p w14:paraId="4287DF0C" w14:textId="77777777" w:rsidR="00DE2F16" w:rsidRDefault="00DE2F16" w:rsidP="00A71796">
            <w:pPr>
              <w:numPr>
                <w:ilvl w:val="0"/>
                <w:numId w:val="4"/>
              </w:numPr>
            </w:pPr>
            <w:r w:rsidRPr="0016657C">
              <w:t>L</w:t>
            </w:r>
            <w:r w:rsidR="00185C5F" w:rsidRPr="0016657C">
              <w:t xml:space="preserve">ogin ID and </w:t>
            </w:r>
            <w:r w:rsidRPr="0016657C">
              <w:t>P</w:t>
            </w:r>
            <w:r w:rsidR="00185C5F" w:rsidRPr="0016657C">
              <w:t xml:space="preserve">assword </w:t>
            </w:r>
          </w:p>
          <w:p w14:paraId="419ADC01" w14:textId="6CF6E2AF" w:rsidR="00C009BD" w:rsidRPr="0016657C" w:rsidRDefault="00C009BD" w:rsidP="00A71796">
            <w:pPr>
              <w:numPr>
                <w:ilvl w:val="0"/>
                <w:numId w:val="4"/>
              </w:numPr>
            </w:pPr>
            <w:r>
              <w:t>Authentication Source</w:t>
            </w:r>
          </w:p>
          <w:p w14:paraId="4287DF0D" w14:textId="77777777" w:rsidR="00713064" w:rsidRDefault="00DE2F16" w:rsidP="00A71796">
            <w:pPr>
              <w:numPr>
                <w:ilvl w:val="0"/>
                <w:numId w:val="4"/>
              </w:numPr>
            </w:pPr>
            <w:r>
              <w:t>S</w:t>
            </w:r>
            <w:r w:rsidR="00185C5F">
              <w:t xml:space="preserve">ites </w:t>
            </w:r>
            <w:r>
              <w:t xml:space="preserve">for </w:t>
            </w:r>
            <w:r w:rsidR="00185C5F">
              <w:t xml:space="preserve">which </w:t>
            </w:r>
            <w:r>
              <w:t>the user is authorized to access information</w:t>
            </w:r>
            <w:r w:rsidR="00185C5F">
              <w:t xml:space="preserve"> </w:t>
            </w:r>
          </w:p>
          <w:p w14:paraId="4287DF0E" w14:textId="77777777" w:rsidR="004871DA" w:rsidRDefault="00713064" w:rsidP="00A71796">
            <w:pPr>
              <w:numPr>
                <w:ilvl w:val="0"/>
                <w:numId w:val="4"/>
              </w:numPr>
            </w:pPr>
            <w:r>
              <w:t xml:space="preserve">User’s Role </w:t>
            </w:r>
          </w:p>
          <w:p w14:paraId="5C6789EB" w14:textId="6BCF93D0" w:rsidR="00296291" w:rsidRDefault="00A44FFA">
            <w:pPr>
              <w:numPr>
                <w:ilvl w:val="0"/>
                <w:numId w:val="4"/>
              </w:numPr>
            </w:pPr>
            <w:r>
              <w:t>Whether the user needs to be PHI authorized or not</w:t>
            </w:r>
          </w:p>
          <w:p w14:paraId="4287DF0F" w14:textId="77777777" w:rsidR="003B7388" w:rsidRPr="009B1750" w:rsidRDefault="00DE2F16" w:rsidP="003962AB">
            <w:pPr>
              <w:rPr>
                <w:i/>
                <w:u w:val="single"/>
              </w:rPr>
            </w:pPr>
            <w:r w:rsidRPr="009B1750">
              <w:rPr>
                <w:i/>
                <w:u w:val="single"/>
              </w:rPr>
              <w:t xml:space="preserve">Note: </w:t>
            </w:r>
          </w:p>
          <w:p w14:paraId="4287DF10" w14:textId="77777777" w:rsidR="0016657C" w:rsidRDefault="003B7388" w:rsidP="00A71796">
            <w:pPr>
              <w:numPr>
                <w:ilvl w:val="0"/>
                <w:numId w:val="12"/>
              </w:numPr>
            </w:pPr>
            <w:r>
              <w:t xml:space="preserve">Only the </w:t>
            </w:r>
            <w:r w:rsidR="00C879A6">
              <w:t>System Administrator can add users.</w:t>
            </w:r>
          </w:p>
          <w:p w14:paraId="52383C9A" w14:textId="110F1039" w:rsidR="0016657C" w:rsidRDefault="0016657C" w:rsidP="00081BB7">
            <w:pPr>
              <w:numPr>
                <w:ilvl w:val="0"/>
                <w:numId w:val="12"/>
              </w:numPr>
            </w:pPr>
            <w:r>
              <w:t xml:space="preserve">Activated users </w:t>
            </w:r>
            <w:r w:rsidR="007F2704">
              <w:t xml:space="preserve">in the address book </w:t>
            </w:r>
            <w:r>
              <w:t xml:space="preserve">do not have </w:t>
            </w:r>
            <w:r w:rsidR="007F2704">
              <w:t xml:space="preserve">access to </w:t>
            </w:r>
            <w:r w:rsidR="00FB01CA">
              <w:t>CIRRASPEC</w:t>
            </w:r>
            <w:r>
              <w:t xml:space="preserve"> until they are assigned to a </w:t>
            </w:r>
            <w:r w:rsidR="00081BB7">
              <w:t>Published C</w:t>
            </w:r>
            <w:r>
              <w:t xml:space="preserve">ollection in the Project Management setup on </w:t>
            </w:r>
            <w:r w:rsidRPr="0016657C">
              <w:rPr>
                <w:b/>
              </w:rPr>
              <w:t>RPMS</w:t>
            </w:r>
            <w:r>
              <w:t>.</w:t>
            </w:r>
          </w:p>
          <w:p w14:paraId="4287DF11" w14:textId="56F0595A" w:rsidR="00296291" w:rsidRDefault="009F0F9F">
            <w:pPr>
              <w:numPr>
                <w:ilvl w:val="0"/>
                <w:numId w:val="12"/>
              </w:numPr>
            </w:pPr>
            <w:r>
              <w:lastRenderedPageBreak/>
              <w:t xml:space="preserve">It is currently not recommended to </w:t>
            </w:r>
            <w:r w:rsidR="00480C15">
              <w:t>add</w:t>
            </w:r>
            <w:r w:rsidRPr="00EC5185">
              <w:rPr>
                <w:b/>
              </w:rPr>
              <w:t xml:space="preserve"> Project Manager</w:t>
            </w:r>
            <w:r>
              <w:rPr>
                <w:b/>
              </w:rPr>
              <w:t xml:space="preserve"> </w:t>
            </w:r>
            <w:del w:id="260" w:author="Sayali Dev" w:date="2018-01-30T17:27:00Z">
              <w:r w:rsidDel="00DD7AF9">
                <w:delText>users</w:delText>
              </w:r>
            </w:del>
            <w:ins w:id="261" w:author="Sayali Dev" w:date="2018-01-30T17:27:00Z">
              <w:r w:rsidR="00DD7AF9">
                <w:t>Users</w:t>
              </w:r>
            </w:ins>
            <w:r>
              <w:t xml:space="preserve"> to c</w:t>
            </w:r>
            <w:r w:rsidRPr="009C59BB">
              <w:t>ollections</w:t>
            </w:r>
            <w:r>
              <w:t>.</w:t>
            </w:r>
          </w:p>
        </w:tc>
        <w:tc>
          <w:tcPr>
            <w:tcW w:w="1708" w:type="dxa"/>
            <w:tcPrChange w:id="262" w:author="Sayali Dev" w:date="2018-01-30T17:07:00Z">
              <w:tcPr>
                <w:tcW w:w="1710" w:type="dxa"/>
              </w:tcPr>
            </w:tcPrChange>
          </w:tcPr>
          <w:p w14:paraId="4287DF12" w14:textId="061D45BC" w:rsidR="004871DA" w:rsidRDefault="004871DA" w:rsidP="00AC1D7F">
            <w:r>
              <w:lastRenderedPageBreak/>
              <w:t>IAMS</w:t>
            </w:r>
            <w:r w:rsidR="00D15974">
              <w:t xml:space="preserve"> </w:t>
            </w:r>
            <w:r>
              <w:t>&gt;</w:t>
            </w:r>
            <w:r w:rsidR="00D15974">
              <w:t xml:space="preserve"> </w:t>
            </w:r>
            <w:r>
              <w:t>Address Book</w:t>
            </w:r>
          </w:p>
        </w:tc>
      </w:tr>
      <w:tr w:rsidR="00E3397F" w14:paraId="100FF292" w14:textId="77777777" w:rsidTr="00E3397F">
        <w:trPr>
          <w:ins w:id="263" w:author="Sayali Dev" w:date="2018-01-30T17:06:00Z"/>
        </w:trPr>
        <w:tc>
          <w:tcPr>
            <w:tcW w:w="1709" w:type="dxa"/>
            <w:tcPrChange w:id="264" w:author="Sayali Dev" w:date="2018-01-30T17:07:00Z">
              <w:tcPr>
                <w:tcW w:w="1710" w:type="dxa"/>
              </w:tcPr>
            </w:tcPrChange>
          </w:tcPr>
          <w:p w14:paraId="7B51DF76" w14:textId="0FEB9795" w:rsidR="00E3397F" w:rsidRPr="00A43402" w:rsidRDefault="00E3397F" w:rsidP="00716892">
            <w:pPr>
              <w:rPr>
                <w:ins w:id="265" w:author="Sayali Dev" w:date="2018-01-30T17:06:00Z"/>
                <w:b/>
              </w:rPr>
            </w:pPr>
            <w:ins w:id="266" w:author="Sayali Dev" w:date="2018-01-30T17:06:00Z">
              <w:r>
                <w:rPr>
                  <w:b/>
                </w:rPr>
                <w:t>Create Questions</w:t>
              </w:r>
            </w:ins>
          </w:p>
        </w:tc>
        <w:tc>
          <w:tcPr>
            <w:tcW w:w="7265" w:type="dxa"/>
            <w:tcPrChange w:id="267" w:author="Sayali Dev" w:date="2018-01-30T17:07:00Z">
              <w:tcPr>
                <w:tcW w:w="7290" w:type="dxa"/>
              </w:tcPr>
            </w:tcPrChange>
          </w:tcPr>
          <w:p w14:paraId="0E0E9B88" w14:textId="77777777" w:rsidR="0091543D" w:rsidRDefault="0091543D" w:rsidP="0091543D">
            <w:pPr>
              <w:rPr>
                <w:ins w:id="268" w:author="Sayali Dev" w:date="2018-01-30T17:11:00Z"/>
              </w:rPr>
            </w:pPr>
            <w:ins w:id="269" w:author="Sayali Dev" w:date="2018-01-30T17:11:00Z">
              <w:r>
                <w:t>Questions must be created first in the system.</w:t>
              </w:r>
            </w:ins>
          </w:p>
          <w:p w14:paraId="61715A97" w14:textId="77777777" w:rsidR="0091543D" w:rsidRDefault="0091543D" w:rsidP="0091543D">
            <w:pPr>
              <w:numPr>
                <w:ilvl w:val="0"/>
                <w:numId w:val="7"/>
              </w:numPr>
              <w:rPr>
                <w:ins w:id="270" w:author="Sayali Dev" w:date="2018-01-30T17:11:00Z"/>
              </w:rPr>
            </w:pPr>
            <w:ins w:id="271" w:author="Sayali Dev" w:date="2018-01-30T17:11:00Z">
              <w:r>
                <w:t xml:space="preserve">If a new question is needed, you must add the question to the database library using the </w:t>
              </w:r>
              <w:r w:rsidRPr="0016657C">
                <w:rPr>
                  <w:b/>
                </w:rPr>
                <w:t>IAMS&gt;Question Designer</w:t>
              </w:r>
              <w:r>
                <w:t xml:space="preserve"> module prior to creating the form.</w:t>
              </w:r>
            </w:ins>
          </w:p>
          <w:p w14:paraId="54AD36CF" w14:textId="77777777" w:rsidR="0091543D" w:rsidRDefault="0091543D" w:rsidP="0091543D">
            <w:pPr>
              <w:numPr>
                <w:ilvl w:val="0"/>
                <w:numId w:val="7"/>
              </w:numPr>
              <w:rPr>
                <w:ins w:id="272" w:author="Sayali Dev" w:date="2018-01-30T17:11:00Z"/>
              </w:rPr>
            </w:pPr>
            <w:ins w:id="273" w:author="Sayali Dev" w:date="2018-01-30T17:11:00Z">
              <w:r>
                <w:t>All questions created are stored in a database question library and questions to be added on the form are supplied by this database question library.</w:t>
              </w:r>
            </w:ins>
          </w:p>
          <w:p w14:paraId="0EF6A09E" w14:textId="38627909" w:rsidR="00E3397F" w:rsidRDefault="0091543D">
            <w:pPr>
              <w:numPr>
                <w:ilvl w:val="0"/>
                <w:numId w:val="7"/>
              </w:numPr>
              <w:rPr>
                <w:ins w:id="274" w:author="Sayali Dev" w:date="2018-01-30T17:06:00Z"/>
              </w:rPr>
              <w:pPrChange w:id="275" w:author="Sayali Dev" w:date="2018-02-16T17:58:00Z">
                <w:pPr/>
              </w:pPrChange>
            </w:pPr>
            <w:ins w:id="276" w:author="Sayali Dev" w:date="2018-01-30T17:11:00Z">
              <w:r>
                <w:t xml:space="preserve">Questions can be marked as PHI questions and Non-PHI questions. </w:t>
              </w:r>
            </w:ins>
          </w:p>
        </w:tc>
        <w:tc>
          <w:tcPr>
            <w:tcW w:w="1708" w:type="dxa"/>
            <w:tcPrChange w:id="277" w:author="Sayali Dev" w:date="2018-01-30T17:07:00Z">
              <w:tcPr>
                <w:tcW w:w="1710" w:type="dxa"/>
              </w:tcPr>
            </w:tcPrChange>
          </w:tcPr>
          <w:p w14:paraId="267C77E2" w14:textId="4687A5C4" w:rsidR="00E3397F" w:rsidRDefault="00E3397F" w:rsidP="00AC1D7F">
            <w:pPr>
              <w:rPr>
                <w:ins w:id="278" w:author="Sayali Dev" w:date="2018-01-30T17:06:00Z"/>
              </w:rPr>
            </w:pPr>
            <w:ins w:id="279" w:author="Sayali Dev" w:date="2018-01-30T17:06:00Z">
              <w:r>
                <w:t>IAMS &gt; Questions Designer</w:t>
              </w:r>
            </w:ins>
          </w:p>
        </w:tc>
      </w:tr>
      <w:tr w:rsidR="00185C5F" w14:paraId="4287DF1E" w14:textId="77777777" w:rsidTr="00E3397F">
        <w:trPr>
          <w:cantSplit/>
          <w:trPrChange w:id="280" w:author="Sayali Dev" w:date="2018-01-30T17:07:00Z">
            <w:trPr>
              <w:cantSplit/>
            </w:trPr>
          </w:trPrChange>
        </w:trPr>
        <w:tc>
          <w:tcPr>
            <w:tcW w:w="1709" w:type="dxa"/>
            <w:tcPrChange w:id="281" w:author="Sayali Dev" w:date="2018-01-30T17:07:00Z">
              <w:tcPr>
                <w:tcW w:w="1710" w:type="dxa"/>
              </w:tcPr>
            </w:tcPrChange>
          </w:tcPr>
          <w:p w14:paraId="4287DF14" w14:textId="77777777" w:rsidR="004871DA" w:rsidRPr="00A43402" w:rsidRDefault="003E6DD0" w:rsidP="00716892">
            <w:pPr>
              <w:rPr>
                <w:b/>
              </w:rPr>
            </w:pPr>
            <w:r w:rsidRPr="00A43402">
              <w:rPr>
                <w:b/>
              </w:rPr>
              <w:t>Create Forms</w:t>
            </w:r>
          </w:p>
        </w:tc>
        <w:tc>
          <w:tcPr>
            <w:tcW w:w="7265" w:type="dxa"/>
            <w:tcPrChange w:id="282" w:author="Sayali Dev" w:date="2018-01-30T17:07:00Z">
              <w:tcPr>
                <w:tcW w:w="7290" w:type="dxa"/>
              </w:tcPr>
            </w:tcPrChange>
          </w:tcPr>
          <w:p w14:paraId="4287DF15" w14:textId="524FECD2" w:rsidR="004871DA" w:rsidRDefault="005A6D14" w:rsidP="003E6DD0">
            <w:r>
              <w:t>F</w:t>
            </w:r>
            <w:r w:rsidR="003E6DD0">
              <w:t>ollowing forms must be created and activated in the application:</w:t>
            </w:r>
          </w:p>
          <w:p w14:paraId="4287DF16" w14:textId="471CB996" w:rsidR="003E6DD0" w:rsidRDefault="003E6DD0" w:rsidP="00A71796">
            <w:pPr>
              <w:numPr>
                <w:ilvl w:val="0"/>
                <w:numId w:val="5"/>
              </w:numPr>
            </w:pPr>
            <w:r>
              <w:t xml:space="preserve">Consent Form, which is used by collection site personnel </w:t>
            </w:r>
            <w:r w:rsidR="00626A6C">
              <w:t xml:space="preserve">in the </w:t>
            </w:r>
            <w:r w:rsidR="00626A6C" w:rsidRPr="0016657C">
              <w:rPr>
                <w:b/>
              </w:rPr>
              <w:t>CIMS&gt;Subject Centric View</w:t>
            </w:r>
            <w:r w:rsidR="00626A6C">
              <w:t xml:space="preserve"> module </w:t>
            </w:r>
            <w:r>
              <w:t xml:space="preserve">to record the </w:t>
            </w:r>
            <w:r w:rsidR="005A6D14">
              <w:t>subject</w:t>
            </w:r>
            <w:r>
              <w:t>’s consent for participating in the research study</w:t>
            </w:r>
            <w:r w:rsidR="00511A76">
              <w:t>.</w:t>
            </w:r>
          </w:p>
          <w:p w14:paraId="4287DF17" w14:textId="7DC11659" w:rsidR="003E6DD0" w:rsidRDefault="003E6DD0" w:rsidP="00A71796">
            <w:pPr>
              <w:numPr>
                <w:ilvl w:val="0"/>
                <w:numId w:val="5"/>
              </w:numPr>
            </w:pPr>
            <w:r>
              <w:t xml:space="preserve">Specimen Collection Form, which is used by collection site personnel </w:t>
            </w:r>
            <w:r w:rsidR="00626A6C">
              <w:t xml:space="preserve">in the </w:t>
            </w:r>
            <w:r w:rsidR="00626A6C" w:rsidRPr="0016657C">
              <w:rPr>
                <w:b/>
              </w:rPr>
              <w:t>CIMS&gt;Subject Centric View</w:t>
            </w:r>
            <w:r w:rsidR="00626A6C">
              <w:t xml:space="preserve"> module </w:t>
            </w:r>
            <w:r>
              <w:t xml:space="preserve">to record information related to the </w:t>
            </w:r>
            <w:r w:rsidR="005A6D14">
              <w:t>subjects’</w:t>
            </w:r>
            <w:r>
              <w:t xml:space="preserve"> sample collection</w:t>
            </w:r>
            <w:r w:rsidR="00511A76">
              <w:t>.</w:t>
            </w:r>
          </w:p>
          <w:p w14:paraId="4287DF18" w14:textId="27B43274" w:rsidR="00646108" w:rsidRDefault="003E6DD0" w:rsidP="00A71796">
            <w:pPr>
              <w:numPr>
                <w:ilvl w:val="0"/>
                <w:numId w:val="5"/>
              </w:numPr>
            </w:pPr>
            <w:r>
              <w:t xml:space="preserve">Sample Processing Form, which is used by processing site personnel </w:t>
            </w:r>
            <w:r w:rsidR="00626A6C">
              <w:t xml:space="preserve">in the </w:t>
            </w:r>
            <w:r w:rsidR="00626A6C" w:rsidRPr="0016657C">
              <w:rPr>
                <w:b/>
              </w:rPr>
              <w:t>LIMS&gt;Workflow</w:t>
            </w:r>
            <w:r w:rsidR="00626A6C">
              <w:t xml:space="preserve"> module </w:t>
            </w:r>
            <w:r>
              <w:t xml:space="preserve">to record information related to lab processing of the </w:t>
            </w:r>
            <w:r w:rsidR="005A6D14">
              <w:t>subjects’</w:t>
            </w:r>
            <w:r>
              <w:t xml:space="preserve"> sample</w:t>
            </w:r>
            <w:r w:rsidR="00511A76">
              <w:t>.</w:t>
            </w:r>
          </w:p>
          <w:p w14:paraId="4287DF19" w14:textId="77777777" w:rsidR="00E36B1E" w:rsidRPr="009B1750" w:rsidRDefault="007D0FF0" w:rsidP="00244C23">
            <w:pPr>
              <w:rPr>
                <w:i/>
                <w:u w:val="single"/>
              </w:rPr>
            </w:pPr>
            <w:r w:rsidRPr="009B1750">
              <w:rPr>
                <w:i/>
                <w:u w:val="single"/>
              </w:rPr>
              <w:t xml:space="preserve">Note: </w:t>
            </w:r>
          </w:p>
          <w:p w14:paraId="4287DF1A" w14:textId="0CC14080" w:rsidR="00E36B1E" w:rsidRDefault="00A85EB6" w:rsidP="00A71796">
            <w:pPr>
              <w:numPr>
                <w:ilvl w:val="0"/>
                <w:numId w:val="7"/>
              </w:numPr>
            </w:pPr>
            <w:r>
              <w:t>F</w:t>
            </w:r>
            <w:r w:rsidR="00511A76">
              <w:t xml:space="preserve">orm </w:t>
            </w:r>
            <w:r w:rsidR="00244C23">
              <w:t xml:space="preserve">naming convention and </w:t>
            </w:r>
            <w:r w:rsidR="00511A76">
              <w:t xml:space="preserve">content </w:t>
            </w:r>
            <w:r w:rsidR="003962AB">
              <w:t>are</w:t>
            </w:r>
            <w:r w:rsidR="00511A76">
              <w:t xml:space="preserve"> defined by business requirements. </w:t>
            </w:r>
          </w:p>
          <w:p w14:paraId="3F06D575" w14:textId="17697BC2" w:rsidR="007D0FF0" w:rsidRDefault="007D0FF0" w:rsidP="00A71796">
            <w:pPr>
              <w:numPr>
                <w:ilvl w:val="0"/>
                <w:numId w:val="7"/>
              </w:numPr>
            </w:pPr>
            <w:r>
              <w:t xml:space="preserve">Forms </w:t>
            </w:r>
            <w:r w:rsidR="0016657C">
              <w:t>are</w:t>
            </w:r>
            <w:r w:rsidR="00B22E6F">
              <w:t xml:space="preserve"> assigned to a C</w:t>
            </w:r>
            <w:r>
              <w:t xml:space="preserve">ollection in the Project Management setup on </w:t>
            </w:r>
            <w:r w:rsidRPr="0016657C">
              <w:rPr>
                <w:b/>
              </w:rPr>
              <w:t>RPMS</w:t>
            </w:r>
            <w:r>
              <w:t>.</w:t>
            </w:r>
          </w:p>
          <w:p w14:paraId="4287DF1C" w14:textId="1EE42213" w:rsidR="00296291" w:rsidRDefault="00081BB7">
            <w:pPr>
              <w:numPr>
                <w:ilvl w:val="0"/>
                <w:numId w:val="7"/>
              </w:numPr>
            </w:pPr>
            <w:r>
              <w:t>Forms can have PHI and/or Non-PHI questions.</w:t>
            </w:r>
          </w:p>
        </w:tc>
        <w:tc>
          <w:tcPr>
            <w:tcW w:w="1708" w:type="dxa"/>
            <w:tcPrChange w:id="283" w:author="Sayali Dev" w:date="2018-01-30T17:07:00Z">
              <w:tcPr>
                <w:tcW w:w="1710" w:type="dxa"/>
              </w:tcPr>
            </w:tcPrChange>
          </w:tcPr>
          <w:p w14:paraId="4287DF1D" w14:textId="70C42E2C" w:rsidR="004871DA" w:rsidRDefault="003E6DD0" w:rsidP="00AC1D7F">
            <w:r>
              <w:t>IAMS</w:t>
            </w:r>
            <w:r w:rsidR="00D15974">
              <w:t xml:space="preserve"> </w:t>
            </w:r>
            <w:r>
              <w:t>&gt;</w:t>
            </w:r>
            <w:r w:rsidR="00D15974">
              <w:t xml:space="preserve"> </w:t>
            </w:r>
            <w:r>
              <w:t>Forms Designer</w:t>
            </w:r>
          </w:p>
        </w:tc>
      </w:tr>
      <w:tr w:rsidR="00646108" w14:paraId="4287DF24" w14:textId="77777777" w:rsidTr="00E3397F">
        <w:tc>
          <w:tcPr>
            <w:tcW w:w="1709" w:type="dxa"/>
            <w:tcPrChange w:id="284" w:author="Sayali Dev" w:date="2018-01-30T17:07:00Z">
              <w:tcPr>
                <w:tcW w:w="1710" w:type="dxa"/>
              </w:tcPr>
            </w:tcPrChange>
          </w:tcPr>
          <w:p w14:paraId="4287DF1F" w14:textId="77777777" w:rsidR="00646108" w:rsidRPr="00A43402" w:rsidRDefault="00646108" w:rsidP="007D0FF0">
            <w:pPr>
              <w:rPr>
                <w:b/>
              </w:rPr>
            </w:pPr>
            <w:r w:rsidRPr="00A43402">
              <w:rPr>
                <w:b/>
              </w:rPr>
              <w:t>Create Kit Templ</w:t>
            </w:r>
            <w:r w:rsidR="007D0FF0" w:rsidRPr="00A43402">
              <w:rPr>
                <w:b/>
              </w:rPr>
              <w:t>a</w:t>
            </w:r>
            <w:r w:rsidRPr="00A43402">
              <w:rPr>
                <w:b/>
              </w:rPr>
              <w:t>tes</w:t>
            </w:r>
          </w:p>
        </w:tc>
        <w:tc>
          <w:tcPr>
            <w:tcW w:w="7265" w:type="dxa"/>
            <w:tcPrChange w:id="285" w:author="Sayali Dev" w:date="2018-01-30T17:07:00Z">
              <w:tcPr>
                <w:tcW w:w="7290" w:type="dxa"/>
              </w:tcPr>
            </w:tcPrChange>
          </w:tcPr>
          <w:p w14:paraId="4287DF20" w14:textId="77777777" w:rsidR="003962AB" w:rsidRDefault="007D0FF0" w:rsidP="00244C23">
            <w:r>
              <w:t xml:space="preserve">Kit templates must be created and activated in the application. </w:t>
            </w:r>
            <w:r w:rsidR="00511A76">
              <w:br/>
            </w:r>
            <w:r w:rsidRPr="009B1750">
              <w:rPr>
                <w:i/>
                <w:u w:val="single"/>
              </w:rPr>
              <w:t>Note:</w:t>
            </w:r>
            <w:r>
              <w:t xml:space="preserve"> </w:t>
            </w:r>
          </w:p>
          <w:p w14:paraId="4287DF21" w14:textId="77777777" w:rsidR="003962AB" w:rsidRDefault="00511A76" w:rsidP="00A71796">
            <w:pPr>
              <w:numPr>
                <w:ilvl w:val="0"/>
                <w:numId w:val="8"/>
              </w:numPr>
            </w:pPr>
            <w:r>
              <w:t>Kit template</w:t>
            </w:r>
            <w:r w:rsidR="00244C23">
              <w:t xml:space="preserve"> n</w:t>
            </w:r>
            <w:r>
              <w:t xml:space="preserve">aming convention and </w:t>
            </w:r>
            <w:r w:rsidR="003962AB">
              <w:t xml:space="preserve">kit </w:t>
            </w:r>
            <w:r>
              <w:t xml:space="preserve">contents </w:t>
            </w:r>
            <w:r w:rsidR="003962AB">
              <w:t>are</w:t>
            </w:r>
            <w:r>
              <w:t xml:space="preserve"> defined by business requirements. </w:t>
            </w:r>
          </w:p>
          <w:p w14:paraId="4287DF22" w14:textId="3F5F59BF" w:rsidR="00296291" w:rsidRDefault="007D0FF0">
            <w:pPr>
              <w:numPr>
                <w:ilvl w:val="0"/>
                <w:numId w:val="8"/>
              </w:numPr>
            </w:pPr>
            <w:r>
              <w:t xml:space="preserve">Kit templates </w:t>
            </w:r>
            <w:r w:rsidR="0016657C">
              <w:t>are</w:t>
            </w:r>
            <w:r w:rsidR="00B22E6F">
              <w:t xml:space="preserve"> assigned to a C</w:t>
            </w:r>
            <w:r>
              <w:t>ollection in the Project Management setup on</w:t>
            </w:r>
            <w:r w:rsidRPr="0016657C">
              <w:rPr>
                <w:b/>
              </w:rPr>
              <w:t xml:space="preserve"> RPMS</w:t>
            </w:r>
            <w:r>
              <w:t>.</w:t>
            </w:r>
          </w:p>
        </w:tc>
        <w:tc>
          <w:tcPr>
            <w:tcW w:w="1708" w:type="dxa"/>
            <w:tcPrChange w:id="286" w:author="Sayali Dev" w:date="2018-01-30T17:07:00Z">
              <w:tcPr>
                <w:tcW w:w="1710" w:type="dxa"/>
              </w:tcPr>
            </w:tcPrChange>
          </w:tcPr>
          <w:p w14:paraId="4287DF23" w14:textId="0B16C0BE" w:rsidR="00646108" w:rsidRDefault="00646108" w:rsidP="00AC1D7F">
            <w:r>
              <w:t>IAMS</w:t>
            </w:r>
            <w:r w:rsidR="00D15974">
              <w:t xml:space="preserve"> </w:t>
            </w:r>
            <w:r>
              <w:t>&gt;</w:t>
            </w:r>
            <w:r w:rsidR="00D15974">
              <w:t xml:space="preserve"> </w:t>
            </w:r>
            <w:r>
              <w:t>Kits Designer</w:t>
            </w:r>
          </w:p>
        </w:tc>
      </w:tr>
      <w:tr w:rsidR="007D0FF0" w14:paraId="4287DF30" w14:textId="77777777" w:rsidTr="00E3397F">
        <w:tc>
          <w:tcPr>
            <w:tcW w:w="1709" w:type="dxa"/>
            <w:tcPrChange w:id="287" w:author="Sayali Dev" w:date="2018-01-30T17:07:00Z">
              <w:tcPr>
                <w:tcW w:w="1710" w:type="dxa"/>
              </w:tcPr>
            </w:tcPrChange>
          </w:tcPr>
          <w:p w14:paraId="43BBDF09" w14:textId="77777777" w:rsidR="007D0FF0" w:rsidRDefault="007D0FF0" w:rsidP="007D0FF0">
            <w:pPr>
              <w:rPr>
                <w:ins w:id="288" w:author="Sayali Dev" w:date="2018-02-16T17:59:00Z"/>
                <w:b/>
              </w:rPr>
            </w:pPr>
            <w:r w:rsidRPr="00A43402">
              <w:rPr>
                <w:b/>
              </w:rPr>
              <w:t>Upload Sample Process</w:t>
            </w:r>
            <w:r w:rsidR="00361F55" w:rsidRPr="00A43402">
              <w:rPr>
                <w:b/>
              </w:rPr>
              <w:t xml:space="preserve">ing </w:t>
            </w:r>
            <w:r w:rsidRPr="00A43402">
              <w:rPr>
                <w:b/>
              </w:rPr>
              <w:t xml:space="preserve"> Templates</w:t>
            </w:r>
          </w:p>
          <w:p w14:paraId="4287DF25" w14:textId="3C142692" w:rsidR="00296291" w:rsidRPr="00A43402" w:rsidRDefault="00296291" w:rsidP="007D0FF0">
            <w:pPr>
              <w:rPr>
                <w:b/>
              </w:rPr>
            </w:pPr>
            <w:ins w:id="289" w:author="Sayali Dev" w:date="2018-02-16T17:59:00Z">
              <w:r>
                <w:rPr>
                  <w:b/>
                </w:rPr>
                <w:t>(Optional)</w:t>
              </w:r>
            </w:ins>
          </w:p>
        </w:tc>
        <w:tc>
          <w:tcPr>
            <w:tcW w:w="7265" w:type="dxa"/>
            <w:tcPrChange w:id="290" w:author="Sayali Dev" w:date="2018-01-30T17:07:00Z">
              <w:tcPr>
                <w:tcW w:w="7290" w:type="dxa"/>
              </w:tcPr>
            </w:tcPrChange>
          </w:tcPr>
          <w:p w14:paraId="4287DF26" w14:textId="71C10884" w:rsidR="007D0FF0" w:rsidRDefault="007D0FF0" w:rsidP="007D0FF0">
            <w:r>
              <w:t xml:space="preserve">Based on business requirements, any or all of the following sample processing </w:t>
            </w:r>
            <w:r w:rsidR="00361F55">
              <w:t xml:space="preserve">workflow </w:t>
            </w:r>
            <w:r>
              <w:t xml:space="preserve">templates </w:t>
            </w:r>
            <w:ins w:id="291" w:author="Sayali Dev" w:date="2018-02-16T17:56:00Z">
              <w:r w:rsidR="00CA0AAD">
                <w:t>can</w:t>
              </w:r>
            </w:ins>
            <w:del w:id="292" w:author="Sayali Dev" w:date="2018-02-16T17:55:00Z">
              <w:r w:rsidDel="00CA0AAD">
                <w:delText>must</w:delText>
              </w:r>
            </w:del>
            <w:r>
              <w:t xml:space="preserve"> be uploaded  to the application:</w:t>
            </w:r>
          </w:p>
          <w:p w14:paraId="4287DF27" w14:textId="77777777" w:rsidR="00511A76" w:rsidRPr="00511A76" w:rsidRDefault="00511A76" w:rsidP="00A71796">
            <w:pPr>
              <w:numPr>
                <w:ilvl w:val="0"/>
                <w:numId w:val="6"/>
              </w:numPr>
            </w:pPr>
            <w:r w:rsidRPr="00511A76">
              <w:t>Aliquot</w:t>
            </w:r>
          </w:p>
          <w:p w14:paraId="4287DF28" w14:textId="77777777" w:rsidR="00511A76" w:rsidRPr="00511A76" w:rsidRDefault="00511A76" w:rsidP="00A71796">
            <w:pPr>
              <w:numPr>
                <w:ilvl w:val="0"/>
                <w:numId w:val="6"/>
              </w:numPr>
            </w:pPr>
            <w:r w:rsidRPr="00511A76">
              <w:t>Derivative</w:t>
            </w:r>
          </w:p>
          <w:p w14:paraId="4287DF29" w14:textId="77777777" w:rsidR="00511A76" w:rsidRPr="00511A76" w:rsidRDefault="00511A76" w:rsidP="00A71796">
            <w:pPr>
              <w:numPr>
                <w:ilvl w:val="0"/>
                <w:numId w:val="6"/>
              </w:numPr>
            </w:pPr>
            <w:r w:rsidRPr="00511A76">
              <w:t>Pooling</w:t>
            </w:r>
          </w:p>
          <w:p w14:paraId="35121984" w14:textId="535F2FFB" w:rsidR="00296291" w:rsidRDefault="00511A76">
            <w:pPr>
              <w:numPr>
                <w:ilvl w:val="0"/>
                <w:numId w:val="6"/>
              </w:numPr>
              <w:rPr>
                <w:ins w:id="293" w:author="Sayali Dev" w:date="2018-02-16T17:53:00Z"/>
              </w:rPr>
            </w:pPr>
            <w:r w:rsidRPr="00511A76">
              <w:t>Generic Experiment</w:t>
            </w:r>
          </w:p>
          <w:p w14:paraId="1E173526" w14:textId="042A57A3" w:rsidR="00833C36" w:rsidRPr="00511A76" w:rsidDel="00CA0AAD" w:rsidRDefault="00833C36">
            <w:pPr>
              <w:rPr>
                <w:del w:id="294" w:author="Sayali Dev" w:date="2018-02-16T17:55:00Z"/>
              </w:rPr>
              <w:pPrChange w:id="295" w:author="Sayali Dev" w:date="2018-02-16T17:53:00Z">
                <w:pPr>
                  <w:numPr>
                    <w:numId w:val="6"/>
                  </w:numPr>
                  <w:ind w:left="720" w:hanging="360"/>
                </w:pPr>
              </w:pPrChange>
            </w:pPr>
          </w:p>
          <w:p w14:paraId="4287DF2B" w14:textId="7BCE08C9" w:rsidR="003962AB" w:rsidRPr="009B1750" w:rsidRDefault="007D0FF0" w:rsidP="00511A76">
            <w:pPr>
              <w:rPr>
                <w:i/>
                <w:u w:val="single"/>
              </w:rPr>
            </w:pPr>
            <w:r w:rsidRPr="009B1750">
              <w:rPr>
                <w:i/>
                <w:u w:val="single"/>
              </w:rPr>
              <w:t xml:space="preserve">Note: </w:t>
            </w:r>
          </w:p>
          <w:p w14:paraId="6C084A61" w14:textId="73C9F942" w:rsidR="00296291" w:rsidRDefault="00727BA4">
            <w:pPr>
              <w:numPr>
                <w:ilvl w:val="0"/>
                <w:numId w:val="9"/>
              </w:numPr>
            </w:pPr>
            <w:r>
              <w:t xml:space="preserve">Process templates are used in the </w:t>
            </w:r>
            <w:r w:rsidRPr="007F2704">
              <w:rPr>
                <w:b/>
              </w:rPr>
              <w:t>LIMS</w:t>
            </w:r>
            <w:r w:rsidR="00626A6C" w:rsidRPr="007F2704">
              <w:rPr>
                <w:b/>
              </w:rPr>
              <w:t>&gt;W</w:t>
            </w:r>
            <w:r w:rsidRPr="007F2704">
              <w:rPr>
                <w:b/>
              </w:rPr>
              <w:t>orkflow</w:t>
            </w:r>
            <w:r>
              <w:t xml:space="preserve"> module to pre-populate the input and</w:t>
            </w:r>
            <w:r w:rsidR="00626A6C">
              <w:t xml:space="preserve"> </w:t>
            </w:r>
            <w:r>
              <w:t xml:space="preserve">output sample processing fields with standardized </w:t>
            </w:r>
            <w:r w:rsidR="007F2704">
              <w:t xml:space="preserve">template </w:t>
            </w:r>
            <w:r>
              <w:t>values.</w:t>
            </w:r>
          </w:p>
          <w:p w14:paraId="12FBE571" w14:textId="7F0AD8E7" w:rsidR="004969BE" w:rsidRDefault="00511A76">
            <w:pPr>
              <w:numPr>
                <w:ilvl w:val="0"/>
                <w:numId w:val="9"/>
              </w:numPr>
            </w:pPr>
            <w:r>
              <w:t>Process template content is defined by business requirements.</w:t>
            </w:r>
          </w:p>
          <w:p w14:paraId="4287DF2E" w14:textId="3CB884C8" w:rsidR="00296291" w:rsidRDefault="007D0FF0">
            <w:pPr>
              <w:numPr>
                <w:ilvl w:val="0"/>
                <w:numId w:val="9"/>
              </w:numPr>
            </w:pPr>
            <w:r>
              <w:t>Processing t</w:t>
            </w:r>
            <w:r w:rsidR="00B22E6F">
              <w:t>emplates will be assigned to a C</w:t>
            </w:r>
            <w:r>
              <w:t xml:space="preserve">ollection in the Project Management setup on </w:t>
            </w:r>
            <w:r w:rsidRPr="007F2704">
              <w:rPr>
                <w:b/>
              </w:rPr>
              <w:t>RPMS.</w:t>
            </w:r>
          </w:p>
        </w:tc>
        <w:tc>
          <w:tcPr>
            <w:tcW w:w="1708" w:type="dxa"/>
            <w:tcPrChange w:id="296" w:author="Sayali Dev" w:date="2018-01-30T17:07:00Z">
              <w:tcPr>
                <w:tcW w:w="1710" w:type="dxa"/>
              </w:tcPr>
            </w:tcPrChange>
          </w:tcPr>
          <w:p w14:paraId="4287DF2F" w14:textId="11DA42F8" w:rsidR="007D0FF0" w:rsidRDefault="007D0FF0" w:rsidP="007D0FF0">
            <w:r>
              <w:t>IAMS</w:t>
            </w:r>
            <w:r w:rsidR="00D15974">
              <w:t xml:space="preserve"> </w:t>
            </w:r>
            <w:r>
              <w:t>&gt;</w:t>
            </w:r>
            <w:r w:rsidR="00D15974">
              <w:t xml:space="preserve"> </w:t>
            </w:r>
            <w:r>
              <w:t>Import Data</w:t>
            </w:r>
            <w:r w:rsidR="00D15974">
              <w:t xml:space="preserve"> </w:t>
            </w:r>
            <w:r>
              <w:t>&gt;</w:t>
            </w:r>
            <w:r w:rsidR="00D15974">
              <w:t xml:space="preserve"> </w:t>
            </w:r>
            <w:r>
              <w:t>Upload Process Templates</w:t>
            </w:r>
          </w:p>
        </w:tc>
      </w:tr>
      <w:tr w:rsidR="006147B8" w:rsidDel="00C46749" w14:paraId="79DC6739" w14:textId="2E712203" w:rsidTr="00E3397F">
        <w:trPr>
          <w:del w:id="297" w:author="Sayali Dev" w:date="2018-02-05T17:42:00Z"/>
        </w:trPr>
        <w:tc>
          <w:tcPr>
            <w:tcW w:w="1709" w:type="dxa"/>
            <w:tcPrChange w:id="298" w:author="Sayali Dev" w:date="2018-01-30T17:07:00Z">
              <w:tcPr>
                <w:tcW w:w="1710" w:type="dxa"/>
              </w:tcPr>
            </w:tcPrChange>
          </w:tcPr>
          <w:p w14:paraId="232E7D47" w14:textId="6BF46D8B" w:rsidR="009A397E" w:rsidRPr="00A43402" w:rsidDel="00C46749" w:rsidRDefault="006147B8">
            <w:pPr>
              <w:rPr>
                <w:del w:id="299" w:author="Sayali Dev" w:date="2018-02-05T17:42:00Z"/>
                <w:b/>
              </w:rPr>
            </w:pPr>
            <w:del w:id="300" w:author="Sayali Dev" w:date="2018-02-05T17:30:00Z">
              <w:r w:rsidDel="007642A4">
                <w:rPr>
                  <w:b/>
                </w:rPr>
                <w:delText>Upload Import Data Templates</w:delText>
              </w:r>
            </w:del>
          </w:p>
        </w:tc>
        <w:tc>
          <w:tcPr>
            <w:tcW w:w="7265" w:type="dxa"/>
            <w:tcPrChange w:id="301" w:author="Sayali Dev" w:date="2018-01-30T17:07:00Z">
              <w:tcPr>
                <w:tcW w:w="7290" w:type="dxa"/>
              </w:tcPr>
            </w:tcPrChange>
          </w:tcPr>
          <w:p w14:paraId="60250614" w14:textId="74C7345E" w:rsidR="006147B8" w:rsidDel="007642A4" w:rsidRDefault="006147B8" w:rsidP="006147B8">
            <w:pPr>
              <w:rPr>
                <w:del w:id="302" w:author="Sayali Dev" w:date="2018-02-05T17:30:00Z"/>
              </w:rPr>
            </w:pPr>
            <w:del w:id="303" w:author="Sayali Dev" w:date="2018-02-05T17:30:00Z">
              <w:r w:rsidDel="007642A4">
                <w:delText>Based on business requirements, a</w:delText>
              </w:r>
              <w:r w:rsidR="003B0CD0" w:rsidDel="007642A4">
                <w:delText>ny or all of the following</w:delText>
              </w:r>
              <w:r w:rsidDel="007642A4">
                <w:delText xml:space="preserve"> templates must be uploaded  to the application</w:delText>
              </w:r>
              <w:r w:rsidR="003B0CD0" w:rsidDel="007642A4">
                <w:delText xml:space="preserve"> to import data</w:delText>
              </w:r>
              <w:r w:rsidDel="007642A4">
                <w:delText>:</w:delText>
              </w:r>
            </w:del>
          </w:p>
          <w:p w14:paraId="07671C2A" w14:textId="036F0992" w:rsidR="006147B8" w:rsidRPr="00511A76" w:rsidDel="007642A4" w:rsidRDefault="006147B8" w:rsidP="006147B8">
            <w:pPr>
              <w:numPr>
                <w:ilvl w:val="0"/>
                <w:numId w:val="6"/>
              </w:numPr>
              <w:rPr>
                <w:del w:id="304" w:author="Sayali Dev" w:date="2018-02-05T17:30:00Z"/>
              </w:rPr>
            </w:pPr>
            <w:del w:id="305" w:author="Sayali Dev" w:date="2018-02-05T17:30:00Z">
              <w:r w:rsidDel="007642A4">
                <w:delText>Inventory Bulk Upload</w:delText>
              </w:r>
            </w:del>
          </w:p>
          <w:p w14:paraId="19B02424" w14:textId="7D6138C4" w:rsidR="006147B8" w:rsidRPr="00511A76" w:rsidDel="007642A4" w:rsidRDefault="009041C9" w:rsidP="006147B8">
            <w:pPr>
              <w:numPr>
                <w:ilvl w:val="0"/>
                <w:numId w:val="6"/>
              </w:numPr>
              <w:rPr>
                <w:del w:id="306" w:author="Sayali Dev" w:date="2018-02-05T17:30:00Z"/>
              </w:rPr>
            </w:pPr>
            <w:del w:id="307" w:author="Sayali Dev" w:date="2018-02-05T17:30:00Z">
              <w:r w:rsidDel="007642A4">
                <w:delText>Kit Creation / Shipment</w:delText>
              </w:r>
            </w:del>
          </w:p>
          <w:p w14:paraId="15674B5A" w14:textId="42538D99" w:rsidR="006147B8" w:rsidRPr="00511A76" w:rsidDel="007642A4" w:rsidRDefault="000D266C" w:rsidP="006147B8">
            <w:pPr>
              <w:numPr>
                <w:ilvl w:val="0"/>
                <w:numId w:val="6"/>
              </w:numPr>
              <w:rPr>
                <w:del w:id="308" w:author="Sayali Dev" w:date="2018-02-05T17:30:00Z"/>
              </w:rPr>
            </w:pPr>
            <w:del w:id="309" w:author="Sayali Dev" w:date="2018-02-05T17:30:00Z">
              <w:r w:rsidDel="007642A4">
                <w:delText>Batch Specimen Shipment</w:delText>
              </w:r>
            </w:del>
          </w:p>
          <w:p w14:paraId="36C2801B" w14:textId="16A100A6" w:rsidR="006147B8" w:rsidDel="007642A4" w:rsidRDefault="006147B8" w:rsidP="006147B8">
            <w:pPr>
              <w:numPr>
                <w:ilvl w:val="0"/>
                <w:numId w:val="6"/>
              </w:numPr>
              <w:rPr>
                <w:del w:id="310" w:author="Sayali Dev" w:date="2018-02-05T17:30:00Z"/>
              </w:rPr>
            </w:pPr>
            <w:del w:id="311" w:author="Sayali Dev" w:date="2018-02-05T17:30:00Z">
              <w:r w:rsidDel="007642A4">
                <w:delText xml:space="preserve">Redistribution Shipment </w:delText>
              </w:r>
              <w:r w:rsidR="00D0275B" w:rsidDel="007642A4">
                <w:delText>between Biobank</w:delText>
              </w:r>
            </w:del>
          </w:p>
          <w:p w14:paraId="4324D1D6" w14:textId="2DAD2A16" w:rsidR="006147B8" w:rsidRPr="00511A76" w:rsidDel="007642A4" w:rsidRDefault="00D0275B" w:rsidP="006147B8">
            <w:pPr>
              <w:numPr>
                <w:ilvl w:val="0"/>
                <w:numId w:val="6"/>
              </w:numPr>
              <w:rPr>
                <w:del w:id="312" w:author="Sayali Dev" w:date="2018-02-05T17:30:00Z"/>
              </w:rPr>
            </w:pPr>
            <w:del w:id="313" w:author="Sayali Dev" w:date="2018-02-05T17:30:00Z">
              <w:r w:rsidDel="007642A4">
                <w:delText>Create Subjects</w:delText>
              </w:r>
            </w:del>
          </w:p>
          <w:p w14:paraId="0BA7E209" w14:textId="6057E9DC" w:rsidR="006147B8" w:rsidRPr="009B1750" w:rsidDel="007642A4" w:rsidRDefault="006147B8" w:rsidP="006147B8">
            <w:pPr>
              <w:rPr>
                <w:del w:id="314" w:author="Sayali Dev" w:date="2018-02-05T17:30:00Z"/>
                <w:i/>
                <w:u w:val="single"/>
              </w:rPr>
            </w:pPr>
            <w:del w:id="315" w:author="Sayali Dev" w:date="2018-02-05T17:30:00Z">
              <w:r w:rsidRPr="009B1750" w:rsidDel="007642A4">
                <w:rPr>
                  <w:i/>
                  <w:u w:val="single"/>
                </w:rPr>
                <w:delText xml:space="preserve">Note: </w:delText>
              </w:r>
            </w:del>
          </w:p>
          <w:p w14:paraId="42972B64" w14:textId="1C943837" w:rsidR="006147B8" w:rsidDel="007642A4" w:rsidRDefault="006147B8" w:rsidP="006147B8">
            <w:pPr>
              <w:numPr>
                <w:ilvl w:val="0"/>
                <w:numId w:val="9"/>
              </w:numPr>
              <w:rPr>
                <w:del w:id="316" w:author="Sayali Dev" w:date="2018-02-05T17:30:00Z"/>
              </w:rPr>
            </w:pPr>
            <w:del w:id="317" w:author="Sayali Dev" w:date="2018-02-05T17:30:00Z">
              <w:r w:rsidDel="007642A4">
                <w:delText>Import upload templates are used to add inventory, kit</w:delText>
              </w:r>
              <w:r w:rsidR="003B0CD0" w:rsidDel="007642A4">
                <w:delText>s</w:delText>
              </w:r>
              <w:r w:rsidDel="007642A4">
                <w:delText xml:space="preserve"> shipment, </w:delText>
              </w:r>
              <w:r w:rsidR="003B0CD0" w:rsidDel="007642A4">
                <w:delText>sample collection shipment, redistribution shipment and subject records to the system in bulk</w:delText>
              </w:r>
              <w:r w:rsidDel="007642A4">
                <w:delText>.</w:delText>
              </w:r>
            </w:del>
          </w:p>
          <w:p w14:paraId="4988C7B0" w14:textId="1B1B5E0A" w:rsidR="006147B8" w:rsidDel="00C46749" w:rsidRDefault="003B0CD0" w:rsidP="003B0CD0">
            <w:pPr>
              <w:numPr>
                <w:ilvl w:val="0"/>
                <w:numId w:val="9"/>
              </w:numPr>
              <w:rPr>
                <w:del w:id="318" w:author="Sayali Dev" w:date="2018-02-05T17:42:00Z"/>
              </w:rPr>
            </w:pPr>
            <w:del w:id="319" w:author="Sayali Dev" w:date="2018-02-05T17:30:00Z">
              <w:r w:rsidDel="007642A4">
                <w:delText>T</w:delText>
              </w:r>
              <w:r w:rsidR="006147B8" w:rsidDel="007642A4">
                <w:delText>emplate content is defined by business requirements.</w:delText>
              </w:r>
              <w:r w:rsidDel="007642A4">
                <w:br/>
              </w:r>
            </w:del>
          </w:p>
        </w:tc>
        <w:tc>
          <w:tcPr>
            <w:tcW w:w="1708" w:type="dxa"/>
            <w:tcPrChange w:id="320" w:author="Sayali Dev" w:date="2018-01-30T17:07:00Z">
              <w:tcPr>
                <w:tcW w:w="1710" w:type="dxa"/>
              </w:tcPr>
            </w:tcPrChange>
          </w:tcPr>
          <w:p w14:paraId="1F617BF0" w14:textId="03F378E2" w:rsidR="006147B8" w:rsidDel="00C46749" w:rsidRDefault="006147B8" w:rsidP="007D0FF0">
            <w:pPr>
              <w:rPr>
                <w:del w:id="321" w:author="Sayali Dev" w:date="2018-02-05T17:42:00Z"/>
              </w:rPr>
            </w:pPr>
            <w:del w:id="322" w:author="Sayali Dev" w:date="2018-02-05T17:30:00Z">
              <w:r w:rsidDel="007642A4">
                <w:delText>IAMS</w:delText>
              </w:r>
              <w:r w:rsidR="00D15974" w:rsidDel="007642A4">
                <w:delText xml:space="preserve"> </w:delText>
              </w:r>
              <w:r w:rsidDel="007642A4">
                <w:delText>&gt;</w:delText>
              </w:r>
              <w:r w:rsidR="00D15974" w:rsidDel="007642A4">
                <w:delText xml:space="preserve"> </w:delText>
              </w:r>
              <w:r w:rsidDel="007642A4">
                <w:delText>Import Data</w:delText>
              </w:r>
            </w:del>
          </w:p>
        </w:tc>
      </w:tr>
    </w:tbl>
    <w:p w14:paraId="4287DF31" w14:textId="1A042231" w:rsidR="00F50B00" w:rsidDel="00296291" w:rsidRDefault="00F50B00" w:rsidP="00716892">
      <w:pPr>
        <w:rPr>
          <w:del w:id="323" w:author="Sayali Dev" w:date="2018-02-05T17:42:00Z"/>
          <w:b/>
        </w:rPr>
      </w:pPr>
    </w:p>
    <w:p w14:paraId="05638C86" w14:textId="1B570AEB" w:rsidR="00296291" w:rsidRPr="00C46749" w:rsidRDefault="00296291" w:rsidP="00716892">
      <w:pPr>
        <w:rPr>
          <w:ins w:id="324" w:author="Sayali Dev" w:date="2018-02-16T17:57:00Z"/>
          <w:b/>
          <w:rPrChange w:id="325" w:author="Sayali Dev" w:date="2018-02-05T17:42:00Z">
            <w:rPr>
              <w:ins w:id="326" w:author="Sayali Dev" w:date="2018-02-16T17:57:00Z"/>
            </w:rPr>
          </w:rPrChange>
        </w:rPr>
      </w:pPr>
    </w:p>
    <w:p w14:paraId="459F8FB2" w14:textId="77777777" w:rsidR="00AB3714" w:rsidRPr="00C46749" w:rsidDel="00C46749" w:rsidRDefault="00AB3714">
      <w:pPr>
        <w:rPr>
          <w:del w:id="327" w:author="Sayali Dev" w:date="2018-02-05T17:42:00Z"/>
          <w:b/>
          <w:rPrChange w:id="328" w:author="Sayali Dev" w:date="2018-02-05T17:42:00Z">
            <w:rPr>
              <w:del w:id="329" w:author="Sayali Dev" w:date="2018-02-05T17:42:00Z"/>
            </w:rPr>
          </w:rPrChange>
        </w:rPr>
      </w:pPr>
      <w:del w:id="330" w:author="Sayali Dev" w:date="2018-02-05T17:42:00Z">
        <w:r w:rsidRPr="00C46749" w:rsidDel="00C46749">
          <w:rPr>
            <w:b/>
            <w:rPrChange w:id="331" w:author="Sayali Dev" w:date="2018-02-05T17:42:00Z">
              <w:rPr/>
            </w:rPrChange>
          </w:rPr>
          <w:lastRenderedPageBreak/>
          <w:br w:type="page"/>
        </w:r>
      </w:del>
    </w:p>
    <w:p w14:paraId="4287DF33" w14:textId="523A9A4B" w:rsidR="00F50B00" w:rsidRPr="00AE3AE8" w:rsidRDefault="00F50B00">
      <w:pPr>
        <w:pPrChange w:id="332" w:author="Sayali Dev" w:date="2018-02-05T17:42:00Z">
          <w:pPr>
            <w:pStyle w:val="Heading3"/>
          </w:pPr>
        </w:pPrChange>
      </w:pPr>
      <w:r w:rsidRPr="00C46749">
        <w:rPr>
          <w:b/>
          <w:rPrChange w:id="333" w:author="Sayali Dev" w:date="2018-02-05T17:42:00Z">
            <w:rPr/>
          </w:rPrChange>
        </w:rPr>
        <w:t>Project Management</w:t>
      </w:r>
      <w:r w:rsidR="00AE3AE8">
        <w:br/>
      </w:r>
    </w:p>
    <w:p w14:paraId="4287DF34" w14:textId="1E71F041" w:rsidR="00D05E25" w:rsidRDefault="00244C23" w:rsidP="00716892">
      <w:r>
        <w:t xml:space="preserve">Once the System Administration setup is completed, the </w:t>
      </w:r>
      <w:r w:rsidR="009F0F9F">
        <w:t>System Administrator</w:t>
      </w:r>
      <w:r>
        <w:t xml:space="preserve"> </w:t>
      </w:r>
      <w:r w:rsidR="00727BA4">
        <w:t>must</w:t>
      </w:r>
      <w:r>
        <w:t xml:space="preserve"> </w:t>
      </w:r>
      <w:r w:rsidR="00D05E25">
        <w:t xml:space="preserve">perform the </w:t>
      </w:r>
      <w:r>
        <w:t>following</w:t>
      </w:r>
      <w:r w:rsidR="00C97BAC">
        <w:t xml:space="preserve"> </w:t>
      </w:r>
      <w:r w:rsidR="00D05E25">
        <w:t xml:space="preserve">set-up tasks </w:t>
      </w:r>
      <w:r w:rsidR="00C97BAC">
        <w:t>to create the project hierarchy</w:t>
      </w:r>
      <w:r>
        <w:t xml:space="preserve">: </w:t>
      </w:r>
    </w:p>
    <w:p w14:paraId="4287DF35" w14:textId="77777777" w:rsidR="00D05E25" w:rsidRDefault="00D05E25" w:rsidP="00716892"/>
    <w:p w14:paraId="4287DF36" w14:textId="77777777" w:rsidR="00D05E25" w:rsidRDefault="00D05E25" w:rsidP="00D05E25">
      <w:r w:rsidRPr="009B1750">
        <w:rPr>
          <w:i/>
          <w:u w:val="single"/>
        </w:rPr>
        <w:t>Note:</w:t>
      </w:r>
      <w:r>
        <w:t xml:space="preserve"> Prior to setting up the project hierarchy in this section, </w:t>
      </w:r>
      <w:r w:rsidRPr="00D05E25">
        <w:t xml:space="preserve">the applicable users, sites, </w:t>
      </w:r>
      <w:r>
        <w:t xml:space="preserve">kit templates, </w:t>
      </w:r>
      <w:r w:rsidRPr="00D05E25">
        <w:t>forms and process templates must be created/activated as outlined in the previous System Administration section.</w:t>
      </w:r>
    </w:p>
    <w:p w14:paraId="4287DF37" w14:textId="77777777" w:rsidR="00F50B00" w:rsidRDefault="00D05E25" w:rsidP="00716892">
      <w:del w:id="334" w:author="Sayali Dev" w:date="2018-02-16T17:57:00Z">
        <w:r w:rsidDel="00296291">
          <w:br/>
        </w:r>
      </w:del>
    </w:p>
    <w:p w14:paraId="4287DF38" w14:textId="77777777" w:rsidR="00244C23" w:rsidRDefault="00244C23" w:rsidP="00716892"/>
    <w:tbl>
      <w:tblPr>
        <w:tblW w:w="109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9"/>
        <w:gridCol w:w="7501"/>
        <w:gridCol w:w="1728"/>
      </w:tblGrid>
      <w:tr w:rsidR="00244C23" w:rsidRPr="00A94249" w14:paraId="4287DF3C" w14:textId="77777777" w:rsidTr="00B11B3C">
        <w:trPr>
          <w:cantSplit/>
          <w:tblHeader/>
        </w:trPr>
        <w:tc>
          <w:tcPr>
            <w:tcW w:w="1679" w:type="dxa"/>
          </w:tcPr>
          <w:p w14:paraId="4287DF39" w14:textId="77777777" w:rsidR="00244C23" w:rsidRPr="00A43402" w:rsidRDefault="00244C23" w:rsidP="00AC1D7F">
            <w:pPr>
              <w:jc w:val="center"/>
              <w:rPr>
                <w:b/>
              </w:rPr>
            </w:pPr>
            <w:r w:rsidRPr="00A43402">
              <w:rPr>
                <w:b/>
              </w:rPr>
              <w:t>Task</w:t>
            </w:r>
          </w:p>
        </w:tc>
        <w:tc>
          <w:tcPr>
            <w:tcW w:w="7501" w:type="dxa"/>
          </w:tcPr>
          <w:p w14:paraId="4287DF3A" w14:textId="77777777" w:rsidR="00244C23" w:rsidRPr="00A94249" w:rsidRDefault="00244C23" w:rsidP="00AC1D7F">
            <w:pPr>
              <w:jc w:val="center"/>
              <w:rPr>
                <w:b/>
              </w:rPr>
            </w:pPr>
            <w:r w:rsidRPr="00A94249">
              <w:rPr>
                <w:b/>
              </w:rPr>
              <w:t>Description</w:t>
            </w:r>
          </w:p>
        </w:tc>
        <w:tc>
          <w:tcPr>
            <w:tcW w:w="1728" w:type="dxa"/>
          </w:tcPr>
          <w:p w14:paraId="4287DF3B" w14:textId="77777777" w:rsidR="00244C23" w:rsidRPr="00A94249" w:rsidRDefault="00244C23" w:rsidP="00AC1D7F">
            <w:pPr>
              <w:jc w:val="center"/>
              <w:rPr>
                <w:b/>
              </w:rPr>
            </w:pPr>
            <w:r w:rsidRPr="00A94249">
              <w:rPr>
                <w:b/>
              </w:rPr>
              <w:t xml:space="preserve">Application </w:t>
            </w:r>
            <w:r>
              <w:rPr>
                <w:b/>
              </w:rPr>
              <w:t>Module</w:t>
            </w:r>
          </w:p>
        </w:tc>
      </w:tr>
      <w:tr w:rsidR="00244C23" w14:paraId="4287DF40" w14:textId="77777777" w:rsidTr="00B11B3C">
        <w:tc>
          <w:tcPr>
            <w:tcW w:w="1679" w:type="dxa"/>
          </w:tcPr>
          <w:p w14:paraId="4287DF3D" w14:textId="77777777" w:rsidR="00244C23" w:rsidRPr="00A43402" w:rsidRDefault="00727BA4" w:rsidP="00E36B1E">
            <w:pPr>
              <w:rPr>
                <w:b/>
              </w:rPr>
            </w:pPr>
            <w:r w:rsidRPr="00A43402">
              <w:rPr>
                <w:b/>
              </w:rPr>
              <w:t>Create Project</w:t>
            </w:r>
          </w:p>
        </w:tc>
        <w:tc>
          <w:tcPr>
            <w:tcW w:w="7501" w:type="dxa"/>
          </w:tcPr>
          <w:p w14:paraId="4287DF3E" w14:textId="2266CFE3" w:rsidR="00244C23" w:rsidRDefault="00A3058B" w:rsidP="00626A6C">
            <w:r>
              <w:t>A</w:t>
            </w:r>
            <w:r w:rsidR="00C97BAC">
              <w:t xml:space="preserve"> </w:t>
            </w:r>
            <w:r w:rsidR="00E501B4">
              <w:t>P</w:t>
            </w:r>
            <w:r w:rsidR="00626A6C">
              <w:t>roject must be added</w:t>
            </w:r>
            <w:r w:rsidR="00C97BAC">
              <w:t xml:space="preserve"> as the first level.</w:t>
            </w:r>
          </w:p>
        </w:tc>
        <w:tc>
          <w:tcPr>
            <w:tcW w:w="1728" w:type="dxa"/>
          </w:tcPr>
          <w:p w14:paraId="4287DF3F" w14:textId="56913D95" w:rsidR="00244C23" w:rsidRDefault="00626A6C" w:rsidP="00D15974">
            <w:r>
              <w:t>RPMS</w:t>
            </w:r>
            <w:r w:rsidR="00D15974">
              <w:t xml:space="preserve"> </w:t>
            </w:r>
            <w:r>
              <w:t>&gt;</w:t>
            </w:r>
            <w:r w:rsidR="00D15974">
              <w:t xml:space="preserve"> </w:t>
            </w:r>
            <w:r>
              <w:t>Configuration</w:t>
            </w:r>
          </w:p>
        </w:tc>
      </w:tr>
      <w:tr w:rsidR="007C1480" w14:paraId="4287DF55" w14:textId="77777777" w:rsidTr="00B11B3C">
        <w:tc>
          <w:tcPr>
            <w:tcW w:w="1679" w:type="dxa"/>
          </w:tcPr>
          <w:p w14:paraId="4287DF46" w14:textId="77777777" w:rsidR="007C1480" w:rsidRPr="00A43402" w:rsidRDefault="007C1480" w:rsidP="00AC1D7F">
            <w:pPr>
              <w:rPr>
                <w:b/>
              </w:rPr>
            </w:pPr>
            <w:r w:rsidRPr="00A43402">
              <w:rPr>
                <w:b/>
              </w:rPr>
              <w:t>Create Collection</w:t>
            </w:r>
            <w:r w:rsidR="006F6F17">
              <w:rPr>
                <w:b/>
              </w:rPr>
              <w:t>(s)</w:t>
            </w:r>
          </w:p>
        </w:tc>
        <w:tc>
          <w:tcPr>
            <w:tcW w:w="7501" w:type="dxa"/>
          </w:tcPr>
          <w:p w14:paraId="4287DF47" w14:textId="51B035A8" w:rsidR="007C1480" w:rsidRDefault="00E501B4" w:rsidP="00AC1D7F">
            <w:r>
              <w:t>C</w:t>
            </w:r>
            <w:r w:rsidR="007C1480">
              <w:t>ollection</w:t>
            </w:r>
            <w:r w:rsidR="00092755">
              <w:t xml:space="preserve"> is</w:t>
            </w:r>
            <w:r w:rsidR="007C1480">
              <w:t xml:space="preserve"> added as the </w:t>
            </w:r>
            <w:r w:rsidR="006C40D1">
              <w:t>second</w:t>
            </w:r>
            <w:r w:rsidR="007C1480">
              <w:t xml:space="preserve"> level.</w:t>
            </w:r>
          </w:p>
          <w:p w14:paraId="4287DF48" w14:textId="1D683D25" w:rsidR="007C1480" w:rsidRDefault="007C1480" w:rsidP="00AC1D7F">
            <w:r w:rsidRPr="009B1750">
              <w:rPr>
                <w:i/>
                <w:u w:val="single"/>
              </w:rPr>
              <w:t>Note:</w:t>
            </w:r>
            <w:r w:rsidR="00AE3AE8" w:rsidRPr="009B1750">
              <w:rPr>
                <w:i/>
                <w:u w:val="single"/>
              </w:rPr>
              <w:t xml:space="preserve"> </w:t>
            </w:r>
            <w:r w:rsidR="00CE55FB">
              <w:t xml:space="preserve">Multiple Collections can be added </w:t>
            </w:r>
            <w:r w:rsidR="00A3058B">
              <w:t>under</w:t>
            </w:r>
            <w:r w:rsidR="00CE55FB">
              <w:t xml:space="preserve"> a </w:t>
            </w:r>
            <w:r w:rsidR="004A72F2">
              <w:t>Project</w:t>
            </w:r>
            <w:r w:rsidR="00AE2E71">
              <w:t>.</w:t>
            </w:r>
            <w:r>
              <w:br/>
            </w:r>
            <w:r w:rsidR="00725A83">
              <w:t>The c</w:t>
            </w:r>
            <w:r>
              <w:t xml:space="preserve">reation </w:t>
            </w:r>
            <w:r w:rsidR="00725A83">
              <w:t>process require</w:t>
            </w:r>
            <w:r>
              <w:t>s:</w:t>
            </w:r>
          </w:p>
          <w:p w14:paraId="4287DF49" w14:textId="7E923409" w:rsidR="00D05E25" w:rsidRDefault="007C1480" w:rsidP="00A71796">
            <w:pPr>
              <w:numPr>
                <w:ilvl w:val="0"/>
                <w:numId w:val="10"/>
              </w:numPr>
            </w:pPr>
            <w:r>
              <w:t xml:space="preserve">Assigning </w:t>
            </w:r>
            <w:r w:rsidR="00725A83">
              <w:t xml:space="preserve">one or more </w:t>
            </w:r>
            <w:r w:rsidR="00CE55FB">
              <w:t>authorized c</w:t>
            </w:r>
            <w:r>
              <w:t>ollection, proce</w:t>
            </w:r>
            <w:r w:rsidR="00E501B4">
              <w:t>ssing and storage sites to the C</w:t>
            </w:r>
            <w:r>
              <w:t>ollection on the Sites tab.</w:t>
            </w:r>
            <w:r w:rsidR="00725A83">
              <w:t xml:space="preserve"> </w:t>
            </w:r>
          </w:p>
          <w:p w14:paraId="4287DF4A" w14:textId="32748354" w:rsidR="007C1480" w:rsidRDefault="007C1480" w:rsidP="00A71796">
            <w:pPr>
              <w:numPr>
                <w:ilvl w:val="0"/>
                <w:numId w:val="10"/>
              </w:numPr>
            </w:pPr>
            <w:r>
              <w:t>Assigning a</w:t>
            </w:r>
            <w:r w:rsidR="00CE55FB">
              <w:t>n Anonymous or N</w:t>
            </w:r>
            <w:r w:rsidR="00327EC8">
              <w:t>ominative</w:t>
            </w:r>
            <w:r>
              <w:t xml:space="preserve"> </w:t>
            </w:r>
            <w:r w:rsidRPr="00D05E25">
              <w:rPr>
                <w:b/>
              </w:rPr>
              <w:t>Subject Ty</w:t>
            </w:r>
            <w:r w:rsidR="00725A83" w:rsidRPr="00D05E25">
              <w:rPr>
                <w:b/>
              </w:rPr>
              <w:t>pe</w:t>
            </w:r>
            <w:r w:rsidR="00725A83">
              <w:t xml:space="preserve"> to each</w:t>
            </w:r>
            <w:r>
              <w:t xml:space="preserve"> collection site on the Sites tab.</w:t>
            </w:r>
          </w:p>
          <w:p w14:paraId="4287DF4B" w14:textId="61AA8716" w:rsidR="00D05E25" w:rsidRDefault="007C1480" w:rsidP="00A71796">
            <w:pPr>
              <w:numPr>
                <w:ilvl w:val="0"/>
                <w:numId w:val="10"/>
              </w:numPr>
            </w:pPr>
            <w:r>
              <w:t xml:space="preserve">Assigning users to </w:t>
            </w:r>
            <w:r w:rsidR="00725A83">
              <w:t xml:space="preserve">each of </w:t>
            </w:r>
            <w:r>
              <w:t xml:space="preserve">the </w:t>
            </w:r>
            <w:r w:rsidRPr="00D05E25">
              <w:rPr>
                <w:b/>
              </w:rPr>
              <w:t>Bio Repository Technician</w:t>
            </w:r>
            <w:r>
              <w:t xml:space="preserve">, </w:t>
            </w:r>
            <w:r w:rsidR="009F0F9F">
              <w:t xml:space="preserve">and </w:t>
            </w:r>
            <w:r w:rsidRPr="00D05E25">
              <w:rPr>
                <w:b/>
              </w:rPr>
              <w:t>Clinical Research Nurse</w:t>
            </w:r>
            <w:r>
              <w:t xml:space="preserve"> roles on the Personnel tab.</w:t>
            </w:r>
            <w:r w:rsidR="00725A83">
              <w:t xml:space="preserve"> </w:t>
            </w:r>
          </w:p>
          <w:p w14:paraId="660D51F3" w14:textId="0FE71163" w:rsidR="009F0F9F" w:rsidRDefault="009F0F9F" w:rsidP="009F0F9F">
            <w:pPr>
              <w:ind w:left="720"/>
            </w:pPr>
            <w:r w:rsidRPr="009F0F9F">
              <w:rPr>
                <w:b/>
              </w:rPr>
              <w:t>Note</w:t>
            </w:r>
            <w:r>
              <w:t>: It is currently not recommended to add</w:t>
            </w:r>
            <w:r w:rsidRPr="00EC5185">
              <w:rPr>
                <w:b/>
              </w:rPr>
              <w:t xml:space="preserve"> Project Manager</w:t>
            </w:r>
            <w:r>
              <w:rPr>
                <w:b/>
              </w:rPr>
              <w:t xml:space="preserve"> </w:t>
            </w:r>
            <w:r>
              <w:t>users to c</w:t>
            </w:r>
            <w:r w:rsidRPr="009C59BB">
              <w:t>ollections</w:t>
            </w:r>
            <w:r>
              <w:t>.</w:t>
            </w:r>
          </w:p>
          <w:p w14:paraId="4287DF4C" w14:textId="77777777" w:rsidR="00D05E25" w:rsidRPr="00D05E25" w:rsidRDefault="00725A83" w:rsidP="00A71796">
            <w:pPr>
              <w:numPr>
                <w:ilvl w:val="0"/>
                <w:numId w:val="10"/>
              </w:numPr>
            </w:pPr>
            <w:r>
              <w:t>Assigning one or more kit templates to each collection site on the Kit Templates tab.</w:t>
            </w:r>
            <w:r w:rsidR="009E28DC" w:rsidRPr="00D05E25">
              <w:rPr>
                <w:b/>
              </w:rPr>
              <w:t xml:space="preserve"> </w:t>
            </w:r>
          </w:p>
          <w:p w14:paraId="4287DF4D" w14:textId="4EAB0873" w:rsidR="00725A83" w:rsidRDefault="00725A83" w:rsidP="00A71796">
            <w:pPr>
              <w:numPr>
                <w:ilvl w:val="0"/>
                <w:numId w:val="10"/>
              </w:numPr>
            </w:pPr>
            <w:r>
              <w:t>Setting</w:t>
            </w:r>
            <w:r w:rsidR="00FC25E7">
              <w:t xml:space="preserve"> the following on the Kit Templates tab:</w:t>
            </w:r>
            <w:r>
              <w:t xml:space="preserve"> </w:t>
            </w:r>
            <w:r w:rsidR="00FC25E7">
              <w:t xml:space="preserve">1) </w:t>
            </w:r>
            <w:r>
              <w:t xml:space="preserve">a unique </w:t>
            </w:r>
            <w:r w:rsidR="00D05E25">
              <w:t>b</w:t>
            </w:r>
            <w:r>
              <w:t xml:space="preserve">arcode </w:t>
            </w:r>
            <w:r w:rsidR="00D05E25">
              <w:t>t</w:t>
            </w:r>
            <w:r>
              <w:t>emplate default value for each assigned kit template</w:t>
            </w:r>
            <w:r w:rsidR="00FC25E7">
              <w:t xml:space="preserve">, and 2) unique barcode and label codes </w:t>
            </w:r>
            <w:r w:rsidR="00265546">
              <w:t>for</w:t>
            </w:r>
            <w:r w:rsidR="00FC25E7">
              <w:t xml:space="preserve"> all </w:t>
            </w:r>
            <w:r w:rsidR="001E0671">
              <w:t xml:space="preserve">items of the </w:t>
            </w:r>
            <w:r w:rsidR="00FC25E7">
              <w:t>kit component groups.</w:t>
            </w:r>
          </w:p>
          <w:p w14:paraId="4287DF4E" w14:textId="42FE83B7" w:rsidR="009E28DC" w:rsidRDefault="00725A83" w:rsidP="00A71796">
            <w:pPr>
              <w:numPr>
                <w:ilvl w:val="0"/>
                <w:numId w:val="10"/>
              </w:numPr>
            </w:pPr>
            <w:r>
              <w:t xml:space="preserve">Assigning one or more </w:t>
            </w:r>
            <w:r w:rsidRPr="00D05E25">
              <w:rPr>
                <w:b/>
              </w:rPr>
              <w:t>Specimen Collection Forms</w:t>
            </w:r>
            <w:r>
              <w:t xml:space="preserve"> to the kit component</w:t>
            </w:r>
            <w:r w:rsidR="00AE2E71">
              <w:t xml:space="preserve"> group</w:t>
            </w:r>
            <w:r>
              <w:t xml:space="preserve">s </w:t>
            </w:r>
            <w:r w:rsidR="00D05E25">
              <w:t>on the Kit Templates tab.</w:t>
            </w:r>
            <w:r w:rsidR="009E28DC" w:rsidRPr="00725A83">
              <w:rPr>
                <w:b/>
              </w:rPr>
              <w:t xml:space="preserve"> </w:t>
            </w:r>
          </w:p>
          <w:p w14:paraId="4287DF4F" w14:textId="77777777" w:rsidR="00725A83" w:rsidRDefault="009E28DC" w:rsidP="00A71796">
            <w:pPr>
              <w:numPr>
                <w:ilvl w:val="0"/>
                <w:numId w:val="10"/>
              </w:numPr>
            </w:pPr>
            <w:r>
              <w:t xml:space="preserve">Assigning a </w:t>
            </w:r>
            <w:r w:rsidRPr="00D05E25">
              <w:rPr>
                <w:b/>
              </w:rPr>
              <w:t>Consent Form</w:t>
            </w:r>
            <w:r>
              <w:t xml:space="preserve"> to each collection site on the Form templates tab. </w:t>
            </w:r>
          </w:p>
          <w:p w14:paraId="4287DF50" w14:textId="65BDE7A5" w:rsidR="009E28DC" w:rsidRDefault="00D05E25" w:rsidP="00A71796">
            <w:pPr>
              <w:numPr>
                <w:ilvl w:val="0"/>
                <w:numId w:val="10"/>
              </w:numPr>
            </w:pPr>
            <w:r>
              <w:t>If applicable, a</w:t>
            </w:r>
            <w:r w:rsidR="009E28DC">
              <w:t xml:space="preserve">ssigning </w:t>
            </w:r>
            <w:r w:rsidR="00361F55">
              <w:t xml:space="preserve">one or more </w:t>
            </w:r>
            <w:r w:rsidR="001E0671">
              <w:t>Clinical F</w:t>
            </w:r>
            <w:r w:rsidR="009E28DC">
              <w:t xml:space="preserve">orms to each collection site on the Form Templates tab. </w:t>
            </w:r>
            <w:r w:rsidR="009E28DC" w:rsidRPr="00D05E25">
              <w:rPr>
                <w:b/>
              </w:rPr>
              <w:t xml:space="preserve"> </w:t>
            </w:r>
          </w:p>
          <w:p w14:paraId="4287DF51" w14:textId="77777777" w:rsidR="007A7DB1" w:rsidRPr="007A7DB1" w:rsidRDefault="009E28DC" w:rsidP="00A71796">
            <w:pPr>
              <w:numPr>
                <w:ilvl w:val="0"/>
                <w:numId w:val="10"/>
              </w:numPr>
            </w:pPr>
            <w:r>
              <w:t xml:space="preserve">Assigning </w:t>
            </w:r>
            <w:r w:rsidR="00361F55">
              <w:t xml:space="preserve">one or more </w:t>
            </w:r>
            <w:r w:rsidR="00D05E25">
              <w:t xml:space="preserve">sample </w:t>
            </w:r>
            <w:r w:rsidR="00D05E25" w:rsidRPr="007A7DB1">
              <w:rPr>
                <w:b/>
              </w:rPr>
              <w:t>P</w:t>
            </w:r>
            <w:r w:rsidR="00361F55" w:rsidRPr="007A7DB1">
              <w:rPr>
                <w:b/>
              </w:rPr>
              <w:t xml:space="preserve">rocessing </w:t>
            </w:r>
            <w:r w:rsidR="007A7DB1" w:rsidRPr="007A7DB1">
              <w:rPr>
                <w:b/>
              </w:rPr>
              <w:t xml:space="preserve">Workflow </w:t>
            </w:r>
            <w:r w:rsidR="00D05E25" w:rsidRPr="007A7DB1">
              <w:rPr>
                <w:b/>
              </w:rPr>
              <w:t>T</w:t>
            </w:r>
            <w:r w:rsidR="00361F55" w:rsidRPr="007A7DB1">
              <w:rPr>
                <w:b/>
              </w:rPr>
              <w:t>emplates</w:t>
            </w:r>
            <w:r w:rsidR="00361F55">
              <w:t xml:space="preserve"> to each processing site on the Process Workflow Templates tab.</w:t>
            </w:r>
            <w:r w:rsidR="00361F55" w:rsidRPr="007A7DB1">
              <w:rPr>
                <w:b/>
              </w:rPr>
              <w:t xml:space="preserve"> </w:t>
            </w:r>
          </w:p>
          <w:p w14:paraId="4287DF52" w14:textId="47869D5F" w:rsidR="007A7DB1" w:rsidRDefault="00361F55" w:rsidP="00A71796">
            <w:pPr>
              <w:numPr>
                <w:ilvl w:val="0"/>
                <w:numId w:val="10"/>
              </w:numPr>
            </w:pPr>
            <w:r>
              <w:t xml:space="preserve">Assigning one or more </w:t>
            </w:r>
            <w:r w:rsidRPr="007A7DB1">
              <w:rPr>
                <w:b/>
              </w:rPr>
              <w:t>Sample Processing Forms</w:t>
            </w:r>
            <w:r>
              <w:t xml:space="preserve"> to </w:t>
            </w:r>
            <w:r w:rsidR="001E0671">
              <w:t>the</w:t>
            </w:r>
            <w:r>
              <w:t xml:space="preserve"> proces</w:t>
            </w:r>
            <w:r w:rsidR="001E0671">
              <w:t>ses</w:t>
            </w:r>
            <w:r>
              <w:t xml:space="preserve"> on the Process Workflow Templates tab.  </w:t>
            </w:r>
          </w:p>
          <w:p w14:paraId="4287DF53" w14:textId="7E15B621" w:rsidR="00725A83" w:rsidRDefault="00361F55" w:rsidP="00A71796">
            <w:pPr>
              <w:numPr>
                <w:ilvl w:val="0"/>
                <w:numId w:val="10"/>
              </w:numPr>
            </w:pPr>
            <w:r>
              <w:t>Assign</w:t>
            </w:r>
            <w:r w:rsidR="007A7DB1">
              <w:t>ing</w:t>
            </w:r>
            <w:r>
              <w:t xml:space="preserve"> one or more </w:t>
            </w:r>
            <w:r w:rsidR="007A7DB1" w:rsidRPr="007A7DB1">
              <w:rPr>
                <w:b/>
              </w:rPr>
              <w:t>C</w:t>
            </w:r>
            <w:r w:rsidRPr="007A7DB1">
              <w:rPr>
                <w:b/>
              </w:rPr>
              <w:t>ouriers</w:t>
            </w:r>
            <w:r w:rsidR="001E0671">
              <w:t xml:space="preserve"> to the C</w:t>
            </w:r>
            <w:r>
              <w:t>ollection on the Courier tab.</w:t>
            </w:r>
            <w:r w:rsidR="000B1D42" w:rsidRPr="00725A83">
              <w:rPr>
                <w:b/>
              </w:rPr>
              <w:t xml:space="preserve"> </w:t>
            </w:r>
          </w:p>
        </w:tc>
        <w:tc>
          <w:tcPr>
            <w:tcW w:w="1728" w:type="dxa"/>
          </w:tcPr>
          <w:p w14:paraId="4287DF54" w14:textId="31EA7E09" w:rsidR="007C1480" w:rsidRDefault="007C1480" w:rsidP="00D15974">
            <w:r>
              <w:t>RPMS</w:t>
            </w:r>
            <w:r w:rsidR="00D15974">
              <w:t xml:space="preserve"> </w:t>
            </w:r>
            <w:r>
              <w:t>&gt;</w:t>
            </w:r>
            <w:r w:rsidR="00D15974">
              <w:t xml:space="preserve"> </w:t>
            </w:r>
            <w:r>
              <w:t>Configuration</w:t>
            </w:r>
          </w:p>
        </w:tc>
      </w:tr>
      <w:tr w:rsidR="007C1480" w14:paraId="4287DF5E" w14:textId="77777777" w:rsidTr="00B11B3C">
        <w:tc>
          <w:tcPr>
            <w:tcW w:w="1679" w:type="dxa"/>
          </w:tcPr>
          <w:p w14:paraId="4287DF56" w14:textId="77777777" w:rsidR="007C1480" w:rsidRPr="00A43402" w:rsidRDefault="000B1D42" w:rsidP="007C1480">
            <w:pPr>
              <w:rPr>
                <w:b/>
              </w:rPr>
            </w:pPr>
            <w:r w:rsidRPr="00A43402">
              <w:rPr>
                <w:b/>
              </w:rPr>
              <w:t>Create Collection Event</w:t>
            </w:r>
            <w:r w:rsidR="006F6F17">
              <w:rPr>
                <w:b/>
              </w:rPr>
              <w:t>(</w:t>
            </w:r>
            <w:r w:rsidRPr="00A43402">
              <w:rPr>
                <w:b/>
              </w:rPr>
              <w:t>s</w:t>
            </w:r>
            <w:r w:rsidR="006F6F17">
              <w:rPr>
                <w:b/>
              </w:rPr>
              <w:t>)</w:t>
            </w:r>
          </w:p>
        </w:tc>
        <w:tc>
          <w:tcPr>
            <w:tcW w:w="7501" w:type="dxa"/>
          </w:tcPr>
          <w:p w14:paraId="4287DF57" w14:textId="6EF51D9D" w:rsidR="00327EC8" w:rsidRDefault="00B85F1E" w:rsidP="00327EC8">
            <w:r>
              <w:t>At least one Collection Event must be added to a C</w:t>
            </w:r>
            <w:r w:rsidR="00327EC8">
              <w:t>ollection.</w:t>
            </w:r>
          </w:p>
          <w:p w14:paraId="4287DF58" w14:textId="58663A19" w:rsidR="00327EC8" w:rsidRDefault="00327EC8" w:rsidP="00327EC8">
            <w:r w:rsidRPr="007A7DB1">
              <w:rPr>
                <w:i/>
                <w:u w:val="single"/>
              </w:rPr>
              <w:t>Note:</w:t>
            </w:r>
            <w:r>
              <w:t xml:space="preserve"> Multipl</w:t>
            </w:r>
            <w:r w:rsidR="00DD1761">
              <w:t>e E</w:t>
            </w:r>
            <w:r w:rsidR="00B85F1E">
              <w:t>vents can be added for each Collection S</w:t>
            </w:r>
            <w:r>
              <w:t xml:space="preserve">ite. </w:t>
            </w:r>
            <w:r>
              <w:br/>
              <w:t>The creation process requires:</w:t>
            </w:r>
          </w:p>
          <w:p w14:paraId="4287DF59" w14:textId="354400E7" w:rsidR="00F45C43" w:rsidRPr="00F45C43" w:rsidRDefault="00F45C43" w:rsidP="00A71796">
            <w:pPr>
              <w:numPr>
                <w:ilvl w:val="0"/>
                <w:numId w:val="13"/>
              </w:numPr>
            </w:pPr>
            <w:r>
              <w:t>Select</w:t>
            </w:r>
            <w:r w:rsidR="00327EC8">
              <w:t>ing</w:t>
            </w:r>
            <w:r>
              <w:t xml:space="preserve"> the </w:t>
            </w:r>
            <w:r w:rsidRPr="007A7DB1">
              <w:rPr>
                <w:b/>
              </w:rPr>
              <w:t>C</w:t>
            </w:r>
            <w:r w:rsidR="00327EC8" w:rsidRPr="007A7DB1">
              <w:rPr>
                <w:b/>
              </w:rPr>
              <w:t xml:space="preserve">ollection </w:t>
            </w:r>
            <w:r w:rsidRPr="007A7DB1">
              <w:rPr>
                <w:b/>
              </w:rPr>
              <w:t>S</w:t>
            </w:r>
            <w:r w:rsidR="00327EC8" w:rsidRPr="007A7DB1">
              <w:rPr>
                <w:b/>
              </w:rPr>
              <w:t>ite</w:t>
            </w:r>
            <w:r w:rsidR="00B85F1E">
              <w:t xml:space="preserve"> where the E</w:t>
            </w:r>
            <w:r>
              <w:t>vent will occur</w:t>
            </w:r>
            <w:r w:rsidR="00327EC8">
              <w:t>.</w:t>
            </w:r>
            <w:r w:rsidRPr="00F45C43">
              <w:rPr>
                <w:b/>
              </w:rPr>
              <w:t xml:space="preserve"> </w:t>
            </w:r>
          </w:p>
          <w:p w14:paraId="4287DF5A" w14:textId="77777777" w:rsidR="00327EC8" w:rsidRDefault="00F45C43" w:rsidP="00A71796">
            <w:pPr>
              <w:numPr>
                <w:ilvl w:val="0"/>
                <w:numId w:val="13"/>
              </w:numPr>
            </w:pPr>
            <w:r>
              <w:t xml:space="preserve">Selecting a </w:t>
            </w:r>
            <w:r w:rsidRPr="007A7DB1">
              <w:rPr>
                <w:b/>
              </w:rPr>
              <w:t>Collection Event Type</w:t>
            </w:r>
            <w:r>
              <w:t xml:space="preserve"> for the event (Initial, Follow-up, Final or Visit).</w:t>
            </w:r>
          </w:p>
          <w:p w14:paraId="4287DF5C" w14:textId="4D93DF6B" w:rsidR="00F45C43" w:rsidRDefault="00F45C43" w:rsidP="00AC3FC8">
            <w:pPr>
              <w:numPr>
                <w:ilvl w:val="0"/>
                <w:numId w:val="13"/>
              </w:numPr>
            </w:pPr>
            <w:r>
              <w:t>Scheduling the appointment, if applicable.</w:t>
            </w:r>
          </w:p>
        </w:tc>
        <w:tc>
          <w:tcPr>
            <w:tcW w:w="1728" w:type="dxa"/>
          </w:tcPr>
          <w:p w14:paraId="4287DF5D" w14:textId="4C3348F8" w:rsidR="007C1480" w:rsidRDefault="007C1480" w:rsidP="00D15974">
            <w:r>
              <w:t>RPMS</w:t>
            </w:r>
            <w:r w:rsidR="00D15974">
              <w:t xml:space="preserve"> </w:t>
            </w:r>
            <w:r>
              <w:t>&gt;</w:t>
            </w:r>
            <w:r w:rsidR="00D15974">
              <w:t xml:space="preserve"> </w:t>
            </w:r>
            <w:r>
              <w:t>Configuration</w:t>
            </w:r>
          </w:p>
        </w:tc>
      </w:tr>
      <w:tr w:rsidR="007C1480" w14:paraId="4287DF62" w14:textId="77777777" w:rsidTr="00B11B3C">
        <w:tc>
          <w:tcPr>
            <w:tcW w:w="1679" w:type="dxa"/>
          </w:tcPr>
          <w:p w14:paraId="4287DF5F" w14:textId="77777777" w:rsidR="007C1480" w:rsidRPr="00A43402" w:rsidRDefault="000B1D42" w:rsidP="006F6F17">
            <w:pPr>
              <w:rPr>
                <w:b/>
              </w:rPr>
            </w:pPr>
            <w:r w:rsidRPr="00A43402">
              <w:rPr>
                <w:b/>
              </w:rPr>
              <w:lastRenderedPageBreak/>
              <w:t>Publish</w:t>
            </w:r>
            <w:r w:rsidR="006F6F17">
              <w:rPr>
                <w:b/>
              </w:rPr>
              <w:t xml:space="preserve"> Collection</w:t>
            </w:r>
          </w:p>
        </w:tc>
        <w:tc>
          <w:tcPr>
            <w:tcW w:w="7501" w:type="dxa"/>
          </w:tcPr>
          <w:p w14:paraId="4287DF60" w14:textId="09D879DC" w:rsidR="007C1480" w:rsidRDefault="00F45C43" w:rsidP="00AC1D7F">
            <w:r>
              <w:t xml:space="preserve">Once all of the </w:t>
            </w:r>
            <w:r w:rsidR="007A7DB1">
              <w:t xml:space="preserve">above tasks are </w:t>
            </w:r>
            <w:r w:rsidR="00DD1761">
              <w:t>completed, the C</w:t>
            </w:r>
            <w:r>
              <w:t>ollection must be published</w:t>
            </w:r>
            <w:r w:rsidR="006F6F17">
              <w:t>.</w:t>
            </w:r>
          </w:p>
        </w:tc>
        <w:tc>
          <w:tcPr>
            <w:tcW w:w="1728" w:type="dxa"/>
          </w:tcPr>
          <w:p w14:paraId="4287DF61" w14:textId="3625DF1B" w:rsidR="007C1480" w:rsidRDefault="007C1480" w:rsidP="00D15974">
            <w:r>
              <w:t>RPMS</w:t>
            </w:r>
            <w:r w:rsidR="00D15974">
              <w:t xml:space="preserve"> </w:t>
            </w:r>
            <w:r>
              <w:t>&gt;</w:t>
            </w:r>
            <w:r w:rsidR="00D15974">
              <w:t xml:space="preserve"> </w:t>
            </w:r>
            <w:r>
              <w:t>Configuration</w:t>
            </w:r>
          </w:p>
        </w:tc>
      </w:tr>
      <w:tr w:rsidR="00E36B1E" w14:paraId="4287DF66" w14:textId="77777777" w:rsidTr="00B11B3C">
        <w:tc>
          <w:tcPr>
            <w:tcW w:w="1679" w:type="dxa"/>
          </w:tcPr>
          <w:p w14:paraId="4287DF63" w14:textId="77777777" w:rsidR="00E36B1E" w:rsidRPr="00A43402" w:rsidRDefault="00E36B1E" w:rsidP="00AC1D7F">
            <w:pPr>
              <w:rPr>
                <w:b/>
              </w:rPr>
            </w:pPr>
            <w:r w:rsidRPr="00A43402">
              <w:rPr>
                <w:b/>
              </w:rPr>
              <w:t>Add Storage Device(s)</w:t>
            </w:r>
          </w:p>
        </w:tc>
        <w:tc>
          <w:tcPr>
            <w:tcW w:w="7501" w:type="dxa"/>
          </w:tcPr>
          <w:p w14:paraId="4287DF64" w14:textId="16C4EA5B" w:rsidR="00E36B1E" w:rsidRDefault="006F6F17" w:rsidP="006F6F17">
            <w:r>
              <w:t>Once the collection is published, s</w:t>
            </w:r>
            <w:r w:rsidR="003962AB">
              <w:t>torag</w:t>
            </w:r>
            <w:r w:rsidR="00847A6E">
              <w:t xml:space="preserve">e devices </w:t>
            </w:r>
            <w:r>
              <w:t>to be used fo</w:t>
            </w:r>
            <w:r w:rsidR="00DD1761">
              <w:t>r samples associated with that C</w:t>
            </w:r>
            <w:r>
              <w:t xml:space="preserve">ollection </w:t>
            </w:r>
            <w:r w:rsidR="00E36B1E">
              <w:t xml:space="preserve">must be </w:t>
            </w:r>
            <w:r w:rsidR="003962AB">
              <w:t>created</w:t>
            </w:r>
            <w:r w:rsidR="00847A6E">
              <w:t xml:space="preserve">. </w:t>
            </w:r>
          </w:p>
        </w:tc>
        <w:tc>
          <w:tcPr>
            <w:tcW w:w="1728" w:type="dxa"/>
          </w:tcPr>
          <w:p w14:paraId="4287DF65" w14:textId="4BA3459E" w:rsidR="00E36B1E" w:rsidRDefault="00E36B1E" w:rsidP="00847A6E">
            <w:r>
              <w:t>IAMS</w:t>
            </w:r>
            <w:r w:rsidR="00D15974">
              <w:t xml:space="preserve"> </w:t>
            </w:r>
            <w:r>
              <w:t>&gt;</w:t>
            </w:r>
            <w:r w:rsidR="00D15974">
              <w:t xml:space="preserve"> </w:t>
            </w:r>
            <w:r w:rsidR="00847A6E">
              <w:t>Storage Designer</w:t>
            </w:r>
          </w:p>
        </w:tc>
      </w:tr>
      <w:bookmarkEnd w:id="239"/>
    </w:tbl>
    <w:p w14:paraId="4287DF67" w14:textId="77777777" w:rsidR="00F50B00" w:rsidRDefault="00F50B00" w:rsidP="00716892"/>
    <w:p w14:paraId="4287DF68" w14:textId="77777777" w:rsidR="00F50B00" w:rsidRDefault="00F50B00" w:rsidP="00716892"/>
    <w:p w14:paraId="4287DF69" w14:textId="77777777" w:rsidR="00F50B00" w:rsidRDefault="00F50B00" w:rsidP="00716892"/>
    <w:p w14:paraId="4287DF6A" w14:textId="2BFDB39A" w:rsidR="00F50B00" w:rsidDel="0030580C" w:rsidRDefault="00F50B00">
      <w:pPr>
        <w:rPr>
          <w:del w:id="335" w:author="Sayali Dev" w:date="2018-02-05T17:52:00Z"/>
          <w:b/>
        </w:rPr>
      </w:pPr>
    </w:p>
    <w:p w14:paraId="3EDFD5EA" w14:textId="17B2DDA2" w:rsidR="0030580C" w:rsidRDefault="0030580C" w:rsidP="00716892">
      <w:pPr>
        <w:rPr>
          <w:ins w:id="336" w:author="Sayali Dev" w:date="2018-02-05T17:52:00Z"/>
          <w:b/>
        </w:rPr>
      </w:pPr>
    </w:p>
    <w:p w14:paraId="43ED5396" w14:textId="497A95A5" w:rsidR="0030580C" w:rsidRDefault="0030580C" w:rsidP="00716892">
      <w:pPr>
        <w:rPr>
          <w:ins w:id="337" w:author="Sayali Dev" w:date="2018-02-05T17:52:00Z"/>
          <w:b/>
        </w:rPr>
      </w:pPr>
    </w:p>
    <w:p w14:paraId="7ECBB8AC" w14:textId="6C5FA53D" w:rsidR="0030580C" w:rsidRDefault="0030580C" w:rsidP="00716892">
      <w:pPr>
        <w:rPr>
          <w:ins w:id="338" w:author="Sayali Dev" w:date="2018-02-05T17:52:00Z"/>
          <w:b/>
        </w:rPr>
      </w:pPr>
    </w:p>
    <w:p w14:paraId="2C5312BE" w14:textId="2165BA67" w:rsidR="0030580C" w:rsidRDefault="0030580C" w:rsidP="00716892">
      <w:pPr>
        <w:rPr>
          <w:ins w:id="339" w:author="Sayali Dev" w:date="2018-02-05T17:52:00Z"/>
          <w:b/>
        </w:rPr>
      </w:pPr>
    </w:p>
    <w:p w14:paraId="56ACB8CA" w14:textId="15ECF2E1" w:rsidR="0030580C" w:rsidRDefault="0030580C" w:rsidP="00716892">
      <w:pPr>
        <w:rPr>
          <w:ins w:id="340" w:author="Sayali Dev" w:date="2018-02-05T17:52:00Z"/>
          <w:b/>
        </w:rPr>
      </w:pPr>
    </w:p>
    <w:p w14:paraId="3E2E695F" w14:textId="2B4BF1BC" w:rsidR="0030580C" w:rsidRDefault="0030580C" w:rsidP="00716892">
      <w:pPr>
        <w:rPr>
          <w:ins w:id="341" w:author="Sayali Dev" w:date="2018-02-05T17:52:00Z"/>
          <w:b/>
        </w:rPr>
      </w:pPr>
    </w:p>
    <w:p w14:paraId="1B857060" w14:textId="0BF96888" w:rsidR="0030580C" w:rsidRDefault="0030580C" w:rsidP="00716892">
      <w:pPr>
        <w:rPr>
          <w:ins w:id="342" w:author="Sayali Dev" w:date="2018-02-05T17:52:00Z"/>
          <w:b/>
        </w:rPr>
      </w:pPr>
    </w:p>
    <w:p w14:paraId="7A2BEF16" w14:textId="029CF07B" w:rsidR="0030580C" w:rsidRDefault="0030580C" w:rsidP="00716892">
      <w:pPr>
        <w:rPr>
          <w:ins w:id="343" w:author="Sayali Dev" w:date="2018-02-05T17:52:00Z"/>
          <w:b/>
        </w:rPr>
      </w:pPr>
    </w:p>
    <w:p w14:paraId="59C2512F" w14:textId="3C0DC1A9" w:rsidR="0030580C" w:rsidRDefault="0030580C" w:rsidP="00716892">
      <w:pPr>
        <w:rPr>
          <w:ins w:id="344" w:author="Sayali Dev" w:date="2018-02-05T17:52:00Z"/>
          <w:b/>
        </w:rPr>
      </w:pPr>
    </w:p>
    <w:p w14:paraId="76CB3600" w14:textId="4054BD56" w:rsidR="0030580C" w:rsidRDefault="0030580C" w:rsidP="00716892">
      <w:pPr>
        <w:rPr>
          <w:ins w:id="345" w:author="Sayali Dev" w:date="2018-02-05T17:52:00Z"/>
          <w:b/>
        </w:rPr>
      </w:pPr>
    </w:p>
    <w:p w14:paraId="0DF06A95" w14:textId="62DA63AC" w:rsidR="0030580C" w:rsidRDefault="0030580C" w:rsidP="00716892">
      <w:pPr>
        <w:rPr>
          <w:ins w:id="346" w:author="Sayali Dev" w:date="2018-02-05T17:52:00Z"/>
          <w:b/>
        </w:rPr>
      </w:pPr>
    </w:p>
    <w:p w14:paraId="6F2EB9DD" w14:textId="1A5AADA0" w:rsidR="0030580C" w:rsidRDefault="0030580C" w:rsidP="00716892">
      <w:pPr>
        <w:rPr>
          <w:ins w:id="347" w:author="Sayali Dev" w:date="2018-02-05T17:52:00Z"/>
          <w:b/>
        </w:rPr>
      </w:pPr>
    </w:p>
    <w:p w14:paraId="23C3A2C7" w14:textId="2B3441FE" w:rsidR="0030580C" w:rsidRDefault="0030580C" w:rsidP="00716892">
      <w:pPr>
        <w:rPr>
          <w:ins w:id="348" w:author="Sayali Dev" w:date="2018-02-05T17:52:00Z"/>
          <w:b/>
        </w:rPr>
      </w:pPr>
    </w:p>
    <w:p w14:paraId="0ED46A7E" w14:textId="4C744177" w:rsidR="0030580C" w:rsidRDefault="0030580C" w:rsidP="00716892">
      <w:pPr>
        <w:rPr>
          <w:ins w:id="349" w:author="Sayali Dev" w:date="2018-02-05T17:52:00Z"/>
          <w:b/>
        </w:rPr>
      </w:pPr>
    </w:p>
    <w:p w14:paraId="23006074" w14:textId="02DCBA85" w:rsidR="0030580C" w:rsidRDefault="0030580C" w:rsidP="00716892">
      <w:pPr>
        <w:rPr>
          <w:ins w:id="350" w:author="Sayali Dev" w:date="2018-02-05T17:52:00Z"/>
          <w:b/>
        </w:rPr>
      </w:pPr>
    </w:p>
    <w:p w14:paraId="68EC3956" w14:textId="65090323" w:rsidR="0030580C" w:rsidRDefault="0030580C" w:rsidP="00716892">
      <w:pPr>
        <w:rPr>
          <w:ins w:id="351" w:author="Sayali Dev" w:date="2018-02-05T17:52:00Z"/>
          <w:b/>
        </w:rPr>
      </w:pPr>
    </w:p>
    <w:p w14:paraId="25CA38FF" w14:textId="0A758333" w:rsidR="0030580C" w:rsidRDefault="0030580C" w:rsidP="00716892">
      <w:pPr>
        <w:rPr>
          <w:ins w:id="352" w:author="Sayali Dev" w:date="2018-02-05T17:52:00Z"/>
          <w:b/>
        </w:rPr>
      </w:pPr>
    </w:p>
    <w:p w14:paraId="59370149" w14:textId="7D0D70F5" w:rsidR="0030580C" w:rsidRDefault="0030580C" w:rsidP="00716892">
      <w:pPr>
        <w:rPr>
          <w:ins w:id="353" w:author="Sayali Dev" w:date="2018-02-05T17:52:00Z"/>
          <w:b/>
        </w:rPr>
      </w:pPr>
    </w:p>
    <w:p w14:paraId="07B35F0B" w14:textId="68C24379" w:rsidR="0030580C" w:rsidRDefault="0030580C" w:rsidP="00716892">
      <w:pPr>
        <w:rPr>
          <w:ins w:id="354" w:author="Sayali Dev" w:date="2018-02-05T17:52:00Z"/>
          <w:b/>
        </w:rPr>
      </w:pPr>
    </w:p>
    <w:p w14:paraId="7FA35B7C" w14:textId="3E825A02" w:rsidR="0030580C" w:rsidRDefault="0030580C" w:rsidP="00716892">
      <w:pPr>
        <w:rPr>
          <w:ins w:id="355" w:author="Sayali Dev" w:date="2018-02-05T17:52:00Z"/>
          <w:b/>
        </w:rPr>
      </w:pPr>
    </w:p>
    <w:p w14:paraId="29C3E1A2" w14:textId="18F02123" w:rsidR="0030580C" w:rsidRDefault="0030580C" w:rsidP="00716892">
      <w:pPr>
        <w:rPr>
          <w:ins w:id="356" w:author="Sayali Dev" w:date="2018-02-05T17:52:00Z"/>
          <w:b/>
        </w:rPr>
      </w:pPr>
    </w:p>
    <w:p w14:paraId="4F340C90" w14:textId="77777777" w:rsidR="0030580C" w:rsidRPr="007642A4" w:rsidRDefault="0030580C" w:rsidP="00716892">
      <w:pPr>
        <w:rPr>
          <w:ins w:id="357" w:author="Sayali Dev" w:date="2018-02-05T17:52:00Z"/>
          <w:b/>
          <w:rPrChange w:id="358" w:author="Sayali Dev" w:date="2018-02-05T17:31:00Z">
            <w:rPr>
              <w:ins w:id="359" w:author="Sayali Dev" w:date="2018-02-05T17:52:00Z"/>
            </w:rPr>
          </w:rPrChange>
        </w:rPr>
      </w:pPr>
    </w:p>
    <w:p w14:paraId="4287DF6B" w14:textId="5C33CB90" w:rsidR="00F50B00" w:rsidDel="0030580C" w:rsidRDefault="00F50B00" w:rsidP="00716892">
      <w:pPr>
        <w:rPr>
          <w:del w:id="360" w:author="Sayali Dev" w:date="2018-02-05T17:52:00Z"/>
        </w:rPr>
      </w:pPr>
    </w:p>
    <w:p w14:paraId="1600F5F3" w14:textId="1CCE984F" w:rsidR="00AB3714" w:rsidRDefault="00AB3714">
      <w:del w:id="361" w:author="Sayali Dev" w:date="2018-02-05T17:30:00Z">
        <w:r w:rsidDel="007642A4">
          <w:br w:type="page"/>
        </w:r>
      </w:del>
    </w:p>
    <w:p w14:paraId="35E6A5A6" w14:textId="77777777" w:rsidR="007642A4" w:rsidRDefault="007642A4" w:rsidP="006F6F17">
      <w:pPr>
        <w:pStyle w:val="Heading1"/>
        <w:rPr>
          <w:ins w:id="362" w:author="Sayali Dev" w:date="2018-02-05T17:35:00Z"/>
        </w:rPr>
      </w:pPr>
      <w:bookmarkStart w:id="363" w:name="SystemAdmin"/>
      <w:bookmarkEnd w:id="363"/>
    </w:p>
    <w:p w14:paraId="5EB38B64" w14:textId="77777777" w:rsidR="007642A4" w:rsidRDefault="007642A4" w:rsidP="006F6F17">
      <w:pPr>
        <w:pStyle w:val="Heading1"/>
        <w:rPr>
          <w:ins w:id="364" w:author="Sayali Dev" w:date="2018-02-05T17:35:00Z"/>
        </w:rPr>
      </w:pPr>
    </w:p>
    <w:p w14:paraId="7EC04E7B" w14:textId="77777777" w:rsidR="007642A4" w:rsidRDefault="007642A4" w:rsidP="006F6F17">
      <w:pPr>
        <w:pStyle w:val="Heading1"/>
        <w:rPr>
          <w:ins w:id="365" w:author="Sayali Dev" w:date="2018-02-05T17:35:00Z"/>
        </w:rPr>
      </w:pPr>
    </w:p>
    <w:p w14:paraId="312C0013" w14:textId="77777777" w:rsidR="007642A4" w:rsidRDefault="007642A4" w:rsidP="006F6F17">
      <w:pPr>
        <w:pStyle w:val="Heading1"/>
        <w:rPr>
          <w:ins w:id="366" w:author="Sayali Dev" w:date="2018-02-05T17:35:00Z"/>
        </w:rPr>
      </w:pPr>
    </w:p>
    <w:p w14:paraId="5C8DA898" w14:textId="77777777" w:rsidR="007642A4" w:rsidRDefault="007642A4" w:rsidP="006F6F17">
      <w:pPr>
        <w:pStyle w:val="Heading1"/>
        <w:rPr>
          <w:ins w:id="367" w:author="Sayali Dev" w:date="2018-02-05T17:35:00Z"/>
        </w:rPr>
      </w:pPr>
    </w:p>
    <w:p w14:paraId="568CC616" w14:textId="30C4A812" w:rsidR="007642A4" w:rsidRDefault="007642A4" w:rsidP="006F6F17">
      <w:pPr>
        <w:pStyle w:val="Heading1"/>
        <w:rPr>
          <w:ins w:id="368" w:author="Sayali Dev" w:date="2018-02-16T17:55:00Z"/>
        </w:rPr>
      </w:pPr>
    </w:p>
    <w:p w14:paraId="03707D9B" w14:textId="66DB154C" w:rsidR="00CA0AAD" w:rsidRDefault="00CA0AAD">
      <w:pPr>
        <w:rPr>
          <w:ins w:id="369" w:author="Sayali Dev" w:date="2018-02-16T17:55:00Z"/>
        </w:rPr>
        <w:pPrChange w:id="370" w:author="Sayali Dev" w:date="2018-02-16T17:55:00Z">
          <w:pPr>
            <w:pStyle w:val="Heading1"/>
          </w:pPr>
        </w:pPrChange>
      </w:pPr>
    </w:p>
    <w:p w14:paraId="7DCCEBA2" w14:textId="7441E9BE" w:rsidR="00CA0AAD" w:rsidRDefault="00CA0AAD">
      <w:pPr>
        <w:rPr>
          <w:ins w:id="371" w:author="Sayali Dev" w:date="2018-02-16T17:55:00Z"/>
        </w:rPr>
        <w:pPrChange w:id="372" w:author="Sayali Dev" w:date="2018-02-16T17:55:00Z">
          <w:pPr>
            <w:pStyle w:val="Heading1"/>
          </w:pPr>
        </w:pPrChange>
      </w:pPr>
    </w:p>
    <w:p w14:paraId="1FB113E3" w14:textId="798A4C44" w:rsidR="00CA0AAD" w:rsidRDefault="00CA0AAD">
      <w:pPr>
        <w:rPr>
          <w:ins w:id="373" w:author="Sayali Dev" w:date="2018-02-16T17:55:00Z"/>
        </w:rPr>
        <w:pPrChange w:id="374" w:author="Sayali Dev" w:date="2018-02-16T17:55:00Z">
          <w:pPr>
            <w:pStyle w:val="Heading1"/>
          </w:pPr>
        </w:pPrChange>
      </w:pPr>
    </w:p>
    <w:p w14:paraId="499CCC4E" w14:textId="77777777" w:rsidR="00CA0AAD" w:rsidRPr="00CA0AAD" w:rsidRDefault="00CA0AAD">
      <w:pPr>
        <w:rPr>
          <w:ins w:id="375" w:author="Sayali Dev" w:date="2018-02-05T17:35:00Z"/>
          <w:rPrChange w:id="376" w:author="Sayali Dev" w:date="2018-02-16T17:55:00Z">
            <w:rPr>
              <w:ins w:id="377" w:author="Sayali Dev" w:date="2018-02-05T17:35:00Z"/>
            </w:rPr>
          </w:rPrChange>
        </w:rPr>
        <w:pPrChange w:id="378" w:author="Sayali Dev" w:date="2018-02-16T17:55:00Z">
          <w:pPr>
            <w:pStyle w:val="Heading1"/>
          </w:pPr>
        </w:pPrChange>
      </w:pPr>
    </w:p>
    <w:p w14:paraId="4287DF6D" w14:textId="0B602248" w:rsidR="00F50B00" w:rsidRDefault="00F50B00" w:rsidP="006F6F17">
      <w:pPr>
        <w:pStyle w:val="Heading1"/>
      </w:pPr>
      <w:bookmarkStart w:id="379" w:name="_Toc506567753"/>
      <w:r>
        <w:lastRenderedPageBreak/>
        <w:t>System Administration</w:t>
      </w:r>
      <w:bookmarkEnd w:id="379"/>
    </w:p>
    <w:p w14:paraId="4287DF6E" w14:textId="77777777" w:rsidR="002D5591" w:rsidRDefault="002D5591" w:rsidP="00716892"/>
    <w:p w14:paraId="4287DF6F" w14:textId="77777777" w:rsidR="002D5591" w:rsidRDefault="002D5591" w:rsidP="00716892">
      <w:r>
        <w:t>To perform the system administration setup tasks:</w:t>
      </w:r>
    </w:p>
    <w:p w14:paraId="4287DF70" w14:textId="77777777" w:rsidR="002D5591" w:rsidRDefault="002D5591" w:rsidP="00716892"/>
    <w:p w14:paraId="4287DF71" w14:textId="0E95337D" w:rsidR="002D5591" w:rsidRDefault="002D5591" w:rsidP="00A71796">
      <w:pPr>
        <w:numPr>
          <w:ilvl w:val="0"/>
          <w:numId w:val="14"/>
        </w:numPr>
      </w:pPr>
      <w:r>
        <w:t xml:space="preserve">Log on to </w:t>
      </w:r>
      <w:r w:rsidR="00F9176F">
        <w:t>CIRRASPEC</w:t>
      </w:r>
      <w:r>
        <w:t xml:space="preserve"> with the System Administrator login ID and </w:t>
      </w:r>
      <w:r w:rsidR="00BC29D2">
        <w:t>password</w:t>
      </w:r>
      <w:r>
        <w:t xml:space="preserve">. </w:t>
      </w:r>
      <w:r>
        <w:br/>
      </w:r>
    </w:p>
    <w:p w14:paraId="2476689C" w14:textId="77777777" w:rsidR="00FF00D9" w:rsidRDefault="002D5591" w:rsidP="00A71796">
      <w:pPr>
        <w:numPr>
          <w:ilvl w:val="0"/>
          <w:numId w:val="14"/>
        </w:numPr>
      </w:pPr>
      <w:r>
        <w:t>Perform each of the tasks</w:t>
      </w:r>
      <w:r w:rsidR="003E317B">
        <w:t xml:space="preserve"> outlined in this section</w:t>
      </w:r>
      <w:r>
        <w:t>.</w:t>
      </w:r>
      <w:r w:rsidR="00B34630">
        <w:t xml:space="preserve"> </w:t>
      </w:r>
    </w:p>
    <w:p w14:paraId="4287DF72" w14:textId="6D97EA88" w:rsidR="00F425F0" w:rsidRDefault="00B34630" w:rsidP="00FF00D9">
      <w:pPr>
        <w:ind w:left="720"/>
      </w:pPr>
      <w:r>
        <w:t>General tips:</w:t>
      </w:r>
    </w:p>
    <w:p w14:paraId="4287DF73" w14:textId="77777777" w:rsidR="00F425F0" w:rsidRDefault="00F425F0" w:rsidP="00A71796">
      <w:pPr>
        <w:numPr>
          <w:ilvl w:val="0"/>
          <w:numId w:val="16"/>
        </w:numPr>
        <w:ind w:left="1440"/>
      </w:pPr>
      <w:r>
        <w:t xml:space="preserve">Required fields are marked with </w:t>
      </w:r>
      <w:r w:rsidR="001C6759">
        <w:t xml:space="preserve">a </w:t>
      </w:r>
      <w:r>
        <w:t xml:space="preserve">red </w:t>
      </w:r>
      <w:r w:rsidR="001C6759">
        <w:t xml:space="preserve">asterisk </w:t>
      </w:r>
      <w:r w:rsidRPr="001C6759">
        <w:rPr>
          <w:color w:val="FF0000"/>
        </w:rPr>
        <w:t>*</w:t>
      </w:r>
      <w:r>
        <w:t xml:space="preserve">. </w:t>
      </w:r>
    </w:p>
    <w:p w14:paraId="4287DF74" w14:textId="77777777" w:rsidR="00C35B1D" w:rsidRDefault="00BC29D2" w:rsidP="00A71796">
      <w:pPr>
        <w:numPr>
          <w:ilvl w:val="0"/>
          <w:numId w:val="16"/>
        </w:numPr>
        <w:ind w:left="1440"/>
      </w:pPr>
      <w:r>
        <w:t xml:space="preserve">Place </w:t>
      </w:r>
      <w:r w:rsidR="00F425F0">
        <w:t>the cursor on</w:t>
      </w:r>
      <w:r w:rsidR="001C6759">
        <w:t xml:space="preserve"> the</w:t>
      </w:r>
      <w:r w:rsidR="00F425F0">
        <w:t xml:space="preserve"> blue </w:t>
      </w:r>
      <w:r w:rsidR="00F425F0" w:rsidRPr="002D5FE9">
        <w:rPr>
          <w:b/>
        </w:rPr>
        <w:t>question mark icon</w:t>
      </w:r>
      <w:r w:rsidR="00F425F0">
        <w:t xml:space="preserve"> </w:t>
      </w:r>
      <w:r w:rsidR="0047628F">
        <w:rPr>
          <w:noProof/>
        </w:rPr>
        <w:drawing>
          <wp:inline distT="0" distB="0" distL="0" distR="0" wp14:anchorId="4287E011" wp14:editId="4287E012">
            <wp:extent cx="273050" cy="2794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1187" t="65843" r="56772" b="31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231E">
        <w:t xml:space="preserve">next to </w:t>
      </w:r>
      <w:r w:rsidR="00F425F0">
        <w:t xml:space="preserve">a field </w:t>
      </w:r>
      <w:r w:rsidR="0031231E">
        <w:t xml:space="preserve">to </w:t>
      </w:r>
      <w:r w:rsidR="00F425F0">
        <w:t>display</w:t>
      </w:r>
      <w:r w:rsidR="001C6759">
        <w:t xml:space="preserve"> format requirements for that field.</w:t>
      </w:r>
      <w:r w:rsidR="00864CD9">
        <w:br/>
      </w:r>
    </w:p>
    <w:p w14:paraId="4287DF75" w14:textId="7AA34D5F" w:rsidR="003E317B" w:rsidRDefault="003E317B" w:rsidP="00A71796">
      <w:pPr>
        <w:numPr>
          <w:ilvl w:val="0"/>
          <w:numId w:val="16"/>
        </w:numPr>
        <w:ind w:left="1440"/>
      </w:pPr>
      <w:r>
        <w:t xml:space="preserve">Address </w:t>
      </w:r>
      <w:r w:rsidR="00EF6DED">
        <w:t xml:space="preserve">Book entries must be added one at </w:t>
      </w:r>
      <w:r>
        <w:t xml:space="preserve">a time, clicking </w:t>
      </w:r>
      <w:r w:rsidRPr="003E317B">
        <w:rPr>
          <w:b/>
        </w:rPr>
        <w:t>Save</w:t>
      </w:r>
      <w:r>
        <w:t xml:space="preserve"> after completing required fields.</w:t>
      </w:r>
      <w:r w:rsidR="00864CD9">
        <w:br/>
      </w:r>
    </w:p>
    <w:p w14:paraId="4287DF76" w14:textId="29F78C77" w:rsidR="00C02723" w:rsidRDefault="003E317B" w:rsidP="00A71796">
      <w:pPr>
        <w:numPr>
          <w:ilvl w:val="0"/>
          <w:numId w:val="17"/>
        </w:numPr>
        <w:ind w:left="1440"/>
      </w:pPr>
      <w:r>
        <w:t xml:space="preserve">Once created and saved, </w:t>
      </w:r>
      <w:r w:rsidR="00C02723">
        <w:t>a new Address Book entry</w:t>
      </w:r>
      <w:r>
        <w:t xml:space="preserve"> must be activated by clicking </w:t>
      </w:r>
      <w:r w:rsidRPr="003E317B">
        <w:rPr>
          <w:b/>
        </w:rPr>
        <w:t>Activate</w:t>
      </w:r>
      <w:r w:rsidR="0031231E">
        <w:rPr>
          <w:b/>
        </w:rPr>
        <w:t>.</w:t>
      </w:r>
      <w:r>
        <w:t xml:space="preserve"> </w:t>
      </w:r>
      <w:r w:rsidR="0031231E" w:rsidRPr="007A7DB1">
        <w:rPr>
          <w:i/>
          <w:u w:val="single"/>
        </w:rPr>
        <w:t>Note:</w:t>
      </w:r>
      <w:r w:rsidR="0031231E">
        <w:t xml:space="preserve"> Only activated</w:t>
      </w:r>
      <w:r w:rsidR="008129A0">
        <w:t xml:space="preserve"> entr</w:t>
      </w:r>
      <w:r w:rsidR="0031231E">
        <w:t xml:space="preserve">ies </w:t>
      </w:r>
      <w:r>
        <w:t xml:space="preserve">can be assigned to </w:t>
      </w:r>
      <w:r w:rsidR="00864CD9">
        <w:t>a</w:t>
      </w:r>
      <w:r w:rsidR="00EF6DED">
        <w:t xml:space="preserve"> new P</w:t>
      </w:r>
      <w:r>
        <w:t>roject</w:t>
      </w:r>
      <w:r w:rsidR="00864CD9">
        <w:t xml:space="preserve"> in the </w:t>
      </w:r>
      <w:r w:rsidR="00864CD9" w:rsidRPr="00864CD9">
        <w:rPr>
          <w:b/>
        </w:rPr>
        <w:t>Project Management</w:t>
      </w:r>
      <w:r w:rsidR="00864CD9">
        <w:t xml:space="preserve"> section</w:t>
      </w:r>
      <w:r>
        <w:t xml:space="preserve">. </w:t>
      </w:r>
      <w:r w:rsidR="00C02723">
        <w:br/>
      </w:r>
    </w:p>
    <w:p w14:paraId="4287DF77" w14:textId="4432B5E6" w:rsidR="008129A0" w:rsidRDefault="00EF6DED" w:rsidP="00A71796">
      <w:pPr>
        <w:numPr>
          <w:ilvl w:val="0"/>
          <w:numId w:val="17"/>
        </w:numPr>
        <w:ind w:left="1440"/>
      </w:pPr>
      <w:r>
        <w:t>After activating an entry,</w:t>
      </w:r>
      <w:r w:rsidR="00C02723">
        <w:t xml:space="preserve"> you </w:t>
      </w:r>
      <w:r w:rsidR="0031231E">
        <w:t>can</w:t>
      </w:r>
      <w:r w:rsidR="00C02723">
        <w:t xml:space="preserve"> use the </w:t>
      </w:r>
      <w:r w:rsidR="00C02723" w:rsidRPr="00B34630">
        <w:rPr>
          <w:b/>
        </w:rPr>
        <w:t>Copy</w:t>
      </w:r>
      <w:r w:rsidR="00C02723">
        <w:t xml:space="preserve"> button and change field values as needed to create the</w:t>
      </w:r>
      <w:r w:rsidR="0031231E">
        <w:t xml:space="preserve"> next new entry, </w:t>
      </w:r>
      <w:r w:rsidR="0031231E">
        <w:br/>
      </w:r>
      <w:r>
        <w:t>OR</w:t>
      </w:r>
      <w:r w:rsidR="0031231E">
        <w:br/>
        <w:t>You can</w:t>
      </w:r>
      <w:r w:rsidR="00C02723">
        <w:t xml:space="preserve"> click </w:t>
      </w:r>
      <w:r w:rsidR="00C02723" w:rsidRPr="00C02723">
        <w:rPr>
          <w:b/>
        </w:rPr>
        <w:t>Close</w:t>
      </w:r>
      <w:r w:rsidR="00C02723">
        <w:t xml:space="preserve"> and then </w:t>
      </w:r>
      <w:r w:rsidR="00C02723" w:rsidRPr="00B34630">
        <w:rPr>
          <w:b/>
        </w:rPr>
        <w:t>Create Entry</w:t>
      </w:r>
      <w:r w:rsidR="00C02723">
        <w:t xml:space="preserve"> link to start with a blank create screen.</w:t>
      </w:r>
      <w:r w:rsidR="00864CD9">
        <w:br/>
      </w:r>
    </w:p>
    <w:p w14:paraId="4287DF78" w14:textId="279F66F5" w:rsidR="00F50B00" w:rsidRDefault="00201109" w:rsidP="00AE3AE8">
      <w:pPr>
        <w:pStyle w:val="Heading2"/>
      </w:pPr>
      <w:bookmarkStart w:id="380" w:name="_Toc506567754"/>
      <w:r w:rsidRPr="00C13B2A">
        <w:t>Add</w:t>
      </w:r>
      <w:r w:rsidR="003B7EFB">
        <w:t xml:space="preserve"> Sites</w:t>
      </w:r>
      <w:bookmarkEnd w:id="380"/>
    </w:p>
    <w:p w14:paraId="4287DF79" w14:textId="77777777" w:rsidR="003B7EFB" w:rsidRDefault="003B7EFB" w:rsidP="003B7EFB"/>
    <w:p w14:paraId="4287DF7A" w14:textId="12BE1688" w:rsidR="00B34630" w:rsidRDefault="00B34630" w:rsidP="00A71796">
      <w:pPr>
        <w:numPr>
          <w:ilvl w:val="0"/>
          <w:numId w:val="15"/>
        </w:numPr>
      </w:pPr>
      <w:r>
        <w:t xml:space="preserve">Access </w:t>
      </w:r>
      <w:r w:rsidRPr="00B34630">
        <w:rPr>
          <w:b/>
        </w:rPr>
        <w:t>IAMS&gt;Address Book</w:t>
      </w:r>
      <w:r>
        <w:t xml:space="preserve"> and </w:t>
      </w:r>
      <w:r w:rsidR="009B283F">
        <w:t xml:space="preserve">click </w:t>
      </w:r>
      <w:r>
        <w:t xml:space="preserve">the </w:t>
      </w:r>
      <w:r w:rsidRPr="00B34630">
        <w:rPr>
          <w:b/>
        </w:rPr>
        <w:t>Create Entry</w:t>
      </w:r>
      <w:r>
        <w:t xml:space="preserve"> link. </w:t>
      </w:r>
      <w:r>
        <w:br/>
      </w:r>
    </w:p>
    <w:p w14:paraId="4287DF7B" w14:textId="6797063E" w:rsidR="00C35B1D" w:rsidRDefault="003E317B" w:rsidP="00A71796">
      <w:pPr>
        <w:numPr>
          <w:ilvl w:val="0"/>
          <w:numId w:val="15"/>
        </w:numPr>
      </w:pPr>
      <w:r>
        <w:t xml:space="preserve">Create, </w:t>
      </w:r>
      <w:r w:rsidRPr="003E317B">
        <w:rPr>
          <w:b/>
        </w:rPr>
        <w:t>Save</w:t>
      </w:r>
      <w:r>
        <w:t xml:space="preserve"> and </w:t>
      </w:r>
      <w:r w:rsidRPr="003E317B">
        <w:rPr>
          <w:b/>
        </w:rPr>
        <w:t>Activate</w:t>
      </w:r>
      <w:r>
        <w:t xml:space="preserve"> each </w:t>
      </w:r>
      <w:r w:rsidR="00F425F0">
        <w:t>collection</w:t>
      </w:r>
      <w:r w:rsidR="008129A0">
        <w:t>, processing</w:t>
      </w:r>
      <w:r w:rsidR="00283C84">
        <w:t>,</w:t>
      </w:r>
      <w:r w:rsidR="008129A0">
        <w:t xml:space="preserve"> </w:t>
      </w:r>
      <w:r w:rsidR="00413F52">
        <w:t xml:space="preserve">storage </w:t>
      </w:r>
      <w:r w:rsidR="00C35B1D">
        <w:t xml:space="preserve">and </w:t>
      </w:r>
      <w:r w:rsidR="008129A0">
        <w:t>Biobank site</w:t>
      </w:r>
      <w:r w:rsidR="00283C84">
        <w:t xml:space="preserve"> </w:t>
      </w:r>
      <w:r w:rsidR="00413F52">
        <w:t>associated with the new P</w:t>
      </w:r>
      <w:r w:rsidR="00A50373">
        <w:t xml:space="preserve">roject you will be setting </w:t>
      </w:r>
      <w:r w:rsidR="0034231E">
        <w:t>up i</w:t>
      </w:r>
      <w:r w:rsidR="00A50373">
        <w:t xml:space="preserve">n </w:t>
      </w:r>
      <w:r w:rsidR="00BE4AD8">
        <w:t>CIRRASPEC</w:t>
      </w:r>
      <w:r w:rsidR="008129A0">
        <w:t>.</w:t>
      </w:r>
      <w:r w:rsidR="007A7DB1">
        <w:br/>
      </w:r>
    </w:p>
    <w:p w14:paraId="4287DF7C" w14:textId="454B687B" w:rsidR="00C35B1D" w:rsidRDefault="00C35B1D" w:rsidP="00A71796">
      <w:pPr>
        <w:numPr>
          <w:ilvl w:val="0"/>
          <w:numId w:val="17"/>
        </w:numPr>
        <w:ind w:left="1440"/>
      </w:pPr>
      <w:r>
        <w:t xml:space="preserve">The </w:t>
      </w:r>
      <w:r w:rsidRPr="007A7DB1">
        <w:rPr>
          <w:b/>
        </w:rPr>
        <w:t xml:space="preserve">Select a </w:t>
      </w:r>
      <w:r w:rsidR="00B87D9A">
        <w:rPr>
          <w:b/>
        </w:rPr>
        <w:t>u</w:t>
      </w:r>
      <w:r w:rsidRPr="007A7DB1">
        <w:rPr>
          <w:b/>
        </w:rPr>
        <w:t>ser</w:t>
      </w:r>
      <w:r>
        <w:t xml:space="preserve"> pop-up displayed when you click </w:t>
      </w:r>
      <w:r w:rsidRPr="00C35B1D">
        <w:rPr>
          <w:b/>
        </w:rPr>
        <w:t>ADD</w:t>
      </w:r>
      <w:r>
        <w:t xml:space="preserve"> in the Attached Users tab will only list existing users. Use the pop-up to attach </w:t>
      </w:r>
      <w:r w:rsidRPr="00C35B1D">
        <w:rPr>
          <w:i/>
          <w:u w:val="single"/>
        </w:rPr>
        <w:t>existing</w:t>
      </w:r>
      <w:r>
        <w:t xml:space="preserve"> users to the new site, if applicable. New users </w:t>
      </w:r>
      <w:r w:rsidR="007A7DB1">
        <w:t>are</w:t>
      </w:r>
      <w:r>
        <w:t xml:space="preserve"> assigned to the new site when you </w:t>
      </w:r>
      <w:r w:rsidR="00660CC8">
        <w:t>add</w:t>
      </w:r>
      <w:r>
        <w:t xml:space="preserve"> users </w:t>
      </w:r>
      <w:r w:rsidR="00660CC8">
        <w:t>below</w:t>
      </w:r>
      <w:r>
        <w:t xml:space="preserve">. </w:t>
      </w:r>
      <w:r w:rsidR="00864CD9">
        <w:br/>
      </w:r>
    </w:p>
    <w:p w14:paraId="4287DF7D" w14:textId="77777777" w:rsidR="00C35B1D" w:rsidRDefault="00C35B1D" w:rsidP="00A71796">
      <w:pPr>
        <w:numPr>
          <w:ilvl w:val="0"/>
          <w:numId w:val="17"/>
        </w:numPr>
        <w:ind w:left="1440"/>
      </w:pPr>
      <w:r>
        <w:t xml:space="preserve">The contact information on the Address and Communication tabs </w:t>
      </w:r>
      <w:r w:rsidR="00B50F1D">
        <w:t>are</w:t>
      </w:r>
      <w:r>
        <w:t xml:space="preserve"> </w:t>
      </w:r>
      <w:r w:rsidR="00B50F1D">
        <w:t>not req</w:t>
      </w:r>
      <w:r>
        <w:t>uired</w:t>
      </w:r>
      <w:r w:rsidR="00B50F1D">
        <w:t xml:space="preserve"> fields. H</w:t>
      </w:r>
      <w:r>
        <w:t xml:space="preserve">owever, </w:t>
      </w:r>
      <w:r w:rsidR="00B50F1D">
        <w:t xml:space="preserve">the information </w:t>
      </w:r>
      <w:r>
        <w:t>is used by the system to pre-populate the Contact Details fields for shipments on the Create Shipment screen.</w:t>
      </w:r>
      <w:r w:rsidR="00864CD9">
        <w:br/>
      </w:r>
    </w:p>
    <w:p w14:paraId="4287DF7E" w14:textId="6D0C3239" w:rsidR="008129A0" w:rsidRDefault="00283C84" w:rsidP="00A71796">
      <w:pPr>
        <w:numPr>
          <w:ilvl w:val="0"/>
          <w:numId w:val="17"/>
        </w:numPr>
        <w:ind w:left="1440"/>
      </w:pPr>
      <w:r>
        <w:t>For collection sites, s</w:t>
      </w:r>
      <w:r w:rsidR="008129A0">
        <w:t>elect</w:t>
      </w:r>
      <w:r w:rsidR="00F425F0">
        <w:t xml:space="preserve"> the </w:t>
      </w:r>
      <w:r w:rsidR="00D35543">
        <w:rPr>
          <w:b/>
        </w:rPr>
        <w:t>Collection s</w:t>
      </w:r>
      <w:r w:rsidR="00F425F0" w:rsidRPr="00F425F0">
        <w:rPr>
          <w:b/>
        </w:rPr>
        <w:t>ite</w:t>
      </w:r>
      <w:r w:rsidR="00F425F0">
        <w:t xml:space="preserve"> checkbox </w:t>
      </w:r>
      <w:r>
        <w:t>under</w:t>
      </w:r>
      <w:r w:rsidR="00F425F0">
        <w:t xml:space="preserve"> </w:t>
      </w:r>
      <w:r w:rsidR="00F425F0" w:rsidRPr="00F425F0">
        <w:rPr>
          <w:b/>
        </w:rPr>
        <w:t>Entity’s categories</w:t>
      </w:r>
      <w:r w:rsidR="00F425F0">
        <w:t>.</w:t>
      </w:r>
      <w:r w:rsidR="00864CD9">
        <w:br/>
      </w:r>
    </w:p>
    <w:p w14:paraId="4287DF7F" w14:textId="596920EA" w:rsidR="008129A0" w:rsidRDefault="00283C84" w:rsidP="00A71796">
      <w:pPr>
        <w:numPr>
          <w:ilvl w:val="0"/>
          <w:numId w:val="17"/>
        </w:numPr>
        <w:ind w:left="1440"/>
      </w:pPr>
      <w:r>
        <w:t>For lab processing sites, s</w:t>
      </w:r>
      <w:r w:rsidR="008129A0">
        <w:t>elect</w:t>
      </w:r>
      <w:r w:rsidR="00F425F0">
        <w:t xml:space="preserve"> the </w:t>
      </w:r>
      <w:r w:rsidR="00D35543">
        <w:rPr>
          <w:b/>
        </w:rPr>
        <w:t>Processing s</w:t>
      </w:r>
      <w:r w:rsidR="00F425F0" w:rsidRPr="008129A0">
        <w:rPr>
          <w:b/>
        </w:rPr>
        <w:t>ite</w:t>
      </w:r>
      <w:r w:rsidR="00F425F0">
        <w:t xml:space="preserve"> </w:t>
      </w:r>
      <w:r w:rsidR="00401764">
        <w:t xml:space="preserve">and </w:t>
      </w:r>
      <w:r w:rsidR="00401764" w:rsidRPr="008129A0">
        <w:rPr>
          <w:b/>
        </w:rPr>
        <w:t xml:space="preserve">Storage </w:t>
      </w:r>
      <w:r w:rsidR="00D35543">
        <w:rPr>
          <w:b/>
        </w:rPr>
        <w:t>s</w:t>
      </w:r>
      <w:r w:rsidR="00A50373" w:rsidRPr="008129A0">
        <w:rPr>
          <w:b/>
        </w:rPr>
        <w:t>ite</w:t>
      </w:r>
      <w:r w:rsidR="00A50373">
        <w:t xml:space="preserve"> </w:t>
      </w:r>
      <w:r w:rsidR="00F425F0">
        <w:t>checkbox</w:t>
      </w:r>
      <w:r w:rsidR="00A50373">
        <w:t>es</w:t>
      </w:r>
      <w:r w:rsidR="00F425F0">
        <w:t xml:space="preserve"> </w:t>
      </w:r>
      <w:r>
        <w:t xml:space="preserve">under </w:t>
      </w:r>
      <w:r w:rsidR="00F425F0" w:rsidRPr="008129A0">
        <w:rPr>
          <w:b/>
        </w:rPr>
        <w:t>Entity’s categories</w:t>
      </w:r>
      <w:r w:rsidR="00F425F0">
        <w:t>.</w:t>
      </w:r>
      <w:r w:rsidR="00864CD9">
        <w:br/>
      </w:r>
    </w:p>
    <w:p w14:paraId="4287DF80" w14:textId="67F7B1D2" w:rsidR="00283C84" w:rsidRDefault="00283C84" w:rsidP="00A71796">
      <w:pPr>
        <w:numPr>
          <w:ilvl w:val="0"/>
          <w:numId w:val="17"/>
        </w:numPr>
        <w:ind w:left="1440"/>
      </w:pPr>
      <w:r>
        <w:t>For Biobank sites, s</w:t>
      </w:r>
      <w:r w:rsidR="00F425F0">
        <w:t xml:space="preserve">elect the </w:t>
      </w:r>
      <w:r w:rsidR="00D35543">
        <w:rPr>
          <w:b/>
        </w:rPr>
        <w:t>Processing s</w:t>
      </w:r>
      <w:r w:rsidR="00F425F0" w:rsidRPr="008129A0">
        <w:rPr>
          <w:b/>
        </w:rPr>
        <w:t>ite</w:t>
      </w:r>
      <w:r w:rsidR="00F425F0">
        <w:t xml:space="preserve"> and </w:t>
      </w:r>
      <w:r w:rsidR="00D35543">
        <w:rPr>
          <w:b/>
        </w:rPr>
        <w:t>Storage s</w:t>
      </w:r>
      <w:r w:rsidR="00F425F0" w:rsidRPr="008129A0">
        <w:rPr>
          <w:b/>
        </w:rPr>
        <w:t>ite</w:t>
      </w:r>
      <w:r w:rsidR="00F425F0">
        <w:t xml:space="preserve"> checkboxes </w:t>
      </w:r>
      <w:r>
        <w:t>under</w:t>
      </w:r>
      <w:r w:rsidR="00F425F0">
        <w:t xml:space="preserve"> </w:t>
      </w:r>
      <w:r w:rsidR="00F425F0" w:rsidRPr="008129A0">
        <w:rPr>
          <w:b/>
        </w:rPr>
        <w:t>Entity’s categories</w:t>
      </w:r>
      <w:r w:rsidR="00F425F0">
        <w:t>.</w:t>
      </w:r>
      <w:r w:rsidR="00B34630">
        <w:br/>
      </w:r>
    </w:p>
    <w:p w14:paraId="4287DF81" w14:textId="77777777" w:rsidR="003B7EFB" w:rsidRDefault="003B7EFB" w:rsidP="00AE3AE8">
      <w:pPr>
        <w:pStyle w:val="Heading2"/>
      </w:pPr>
      <w:bookmarkStart w:id="381" w:name="_Toc506567755"/>
      <w:r>
        <w:lastRenderedPageBreak/>
        <w:t>Add Couriers</w:t>
      </w:r>
      <w:bookmarkEnd w:id="381"/>
      <w:r w:rsidR="00D20EEF">
        <w:br/>
      </w:r>
    </w:p>
    <w:p w14:paraId="4287DF82" w14:textId="0B1504BC" w:rsidR="00C35B1D" w:rsidRDefault="00C35B1D" w:rsidP="00A71796">
      <w:pPr>
        <w:numPr>
          <w:ilvl w:val="0"/>
          <w:numId w:val="25"/>
        </w:numPr>
      </w:pPr>
      <w:r>
        <w:t xml:space="preserve">Create, </w:t>
      </w:r>
      <w:r w:rsidRPr="003E317B">
        <w:rPr>
          <w:b/>
        </w:rPr>
        <w:t>Save</w:t>
      </w:r>
      <w:r>
        <w:t xml:space="preserve"> and </w:t>
      </w:r>
      <w:r w:rsidRPr="003E317B">
        <w:rPr>
          <w:b/>
        </w:rPr>
        <w:t>Activate</w:t>
      </w:r>
      <w:r>
        <w:t xml:space="preserve"> each courier associated with the new </w:t>
      </w:r>
      <w:r w:rsidR="00F34475">
        <w:t>P</w:t>
      </w:r>
      <w:r w:rsidR="00F27A93">
        <w:t>roject you will be setting up i</w:t>
      </w:r>
      <w:r>
        <w:t xml:space="preserve">n </w:t>
      </w:r>
      <w:r w:rsidR="00BE4AD8">
        <w:t>CIRRASPEC</w:t>
      </w:r>
      <w:r>
        <w:t>.</w:t>
      </w:r>
    </w:p>
    <w:p w14:paraId="4287DF83" w14:textId="77777777" w:rsidR="00C35B1D" w:rsidRDefault="00C35B1D" w:rsidP="00A71796">
      <w:pPr>
        <w:numPr>
          <w:ilvl w:val="0"/>
          <w:numId w:val="17"/>
        </w:numPr>
        <w:ind w:left="1440"/>
      </w:pPr>
      <w:r>
        <w:t xml:space="preserve">Select the </w:t>
      </w:r>
      <w:r w:rsidRPr="00283C84">
        <w:rPr>
          <w:b/>
        </w:rPr>
        <w:t>Courier</w:t>
      </w:r>
      <w:r>
        <w:t xml:space="preserve"> checkbox under </w:t>
      </w:r>
      <w:r w:rsidRPr="00283C84">
        <w:rPr>
          <w:b/>
        </w:rPr>
        <w:t>Entity’s categories</w:t>
      </w:r>
      <w:r>
        <w:t>.</w:t>
      </w:r>
    </w:p>
    <w:p w14:paraId="4287DF84" w14:textId="77777777" w:rsidR="003B7EFB" w:rsidRDefault="003B7EFB" w:rsidP="003B7EFB"/>
    <w:p w14:paraId="4287DF85" w14:textId="77777777" w:rsidR="003B7EFB" w:rsidRDefault="00201109" w:rsidP="00AE3AE8">
      <w:pPr>
        <w:pStyle w:val="Heading2"/>
      </w:pPr>
      <w:bookmarkStart w:id="382" w:name="_Toc506567756"/>
      <w:r>
        <w:t>Add</w:t>
      </w:r>
      <w:r w:rsidR="003B7EFB">
        <w:t xml:space="preserve"> Users</w:t>
      </w:r>
      <w:bookmarkEnd w:id="382"/>
      <w:r w:rsidR="00D20EEF">
        <w:br/>
      </w:r>
    </w:p>
    <w:p w14:paraId="4287DF86" w14:textId="3FE1C9F6" w:rsidR="00660CC8" w:rsidRDefault="00660CC8" w:rsidP="00A71796">
      <w:pPr>
        <w:numPr>
          <w:ilvl w:val="0"/>
          <w:numId w:val="26"/>
        </w:numPr>
      </w:pPr>
      <w:r>
        <w:t xml:space="preserve">Create, </w:t>
      </w:r>
      <w:r w:rsidRPr="003E317B">
        <w:rPr>
          <w:b/>
        </w:rPr>
        <w:t>Save</w:t>
      </w:r>
      <w:r>
        <w:t xml:space="preserve"> and </w:t>
      </w:r>
      <w:r w:rsidRPr="003E317B">
        <w:rPr>
          <w:b/>
        </w:rPr>
        <w:t>Activate</w:t>
      </w:r>
      <w:r>
        <w:t xml:space="preserve"> eac</w:t>
      </w:r>
      <w:r w:rsidR="00F34475">
        <w:t>h user associated with the new P</w:t>
      </w:r>
      <w:r w:rsidR="005A6717">
        <w:t>roject you will be setting up i</w:t>
      </w:r>
      <w:r>
        <w:t xml:space="preserve">n </w:t>
      </w:r>
      <w:r w:rsidR="00BE4AD8">
        <w:t>CIRRASPEC</w:t>
      </w:r>
      <w:r>
        <w:t>.</w:t>
      </w:r>
    </w:p>
    <w:p w14:paraId="4287DF87" w14:textId="77777777" w:rsidR="00660CC8" w:rsidRDefault="00D20EEF" w:rsidP="00D20EEF">
      <w:pPr>
        <w:ind w:left="720"/>
      </w:pPr>
      <w:r w:rsidRPr="007A7DB1">
        <w:rPr>
          <w:i/>
          <w:u w:val="single"/>
        </w:rPr>
        <w:t>Note:</w:t>
      </w:r>
      <w:r>
        <w:t xml:space="preserve"> </w:t>
      </w:r>
      <w:r w:rsidR="00660CC8">
        <w:t xml:space="preserve">Only the System Administrator can add users. </w:t>
      </w:r>
      <w:r w:rsidR="007A7DB1">
        <w:br/>
      </w:r>
    </w:p>
    <w:p w14:paraId="4287DF88" w14:textId="77777777" w:rsidR="00660CC8" w:rsidRDefault="00D20EEF" w:rsidP="00A71796">
      <w:pPr>
        <w:numPr>
          <w:ilvl w:val="0"/>
          <w:numId w:val="17"/>
        </w:numPr>
        <w:ind w:left="1080"/>
      </w:pPr>
      <w:r w:rsidRPr="00283C84">
        <w:rPr>
          <w:b/>
        </w:rPr>
        <w:t>Entity’s categories</w:t>
      </w:r>
      <w:r>
        <w:t xml:space="preserve">: </w:t>
      </w:r>
      <w:r w:rsidR="00CA107E">
        <w:t xml:space="preserve">Select the </w:t>
      </w:r>
      <w:r w:rsidR="00CA107E">
        <w:rPr>
          <w:b/>
        </w:rPr>
        <w:t>Individual</w:t>
      </w:r>
      <w:r>
        <w:t xml:space="preserve"> checkbox</w:t>
      </w:r>
      <w:r w:rsidR="00CA107E">
        <w:rPr>
          <w:b/>
        </w:rPr>
        <w:t xml:space="preserve">, </w:t>
      </w:r>
      <w:r w:rsidR="00CA107E" w:rsidRPr="00CA107E">
        <w:t>and then select the</w:t>
      </w:r>
      <w:r w:rsidR="00CA107E">
        <w:rPr>
          <w:b/>
        </w:rPr>
        <w:t xml:space="preserve"> User </w:t>
      </w:r>
      <w:r w:rsidR="00CA107E" w:rsidRPr="00CA107E">
        <w:t>checkbox</w:t>
      </w:r>
      <w:r w:rsidR="00CA107E">
        <w:t>.</w:t>
      </w:r>
      <w:r w:rsidR="00CA107E">
        <w:br/>
      </w:r>
      <w:r w:rsidR="00CA107E" w:rsidRPr="007A7DB1">
        <w:rPr>
          <w:i/>
          <w:u w:val="single"/>
        </w:rPr>
        <w:t>Note:</w:t>
      </w:r>
      <w:r w:rsidR="00CA107E">
        <w:t xml:space="preserve"> </w:t>
      </w:r>
      <w:r w:rsidR="00CA107E" w:rsidRPr="00CA107E">
        <w:t>The</w:t>
      </w:r>
      <w:r w:rsidR="00CA107E" w:rsidRPr="00CA107E">
        <w:rPr>
          <w:b/>
        </w:rPr>
        <w:t xml:space="preserve"> </w:t>
      </w:r>
      <w:r w:rsidR="00660CC8" w:rsidRPr="00CA107E">
        <w:rPr>
          <w:b/>
        </w:rPr>
        <w:t xml:space="preserve">User </w:t>
      </w:r>
      <w:r w:rsidR="00660CC8">
        <w:t>checkbox will be disabled until the Individual checkbox is checked.</w:t>
      </w:r>
      <w:r w:rsidR="00CA107E">
        <w:br/>
      </w:r>
    </w:p>
    <w:p w14:paraId="4287DF89" w14:textId="77777777" w:rsidR="0023248A" w:rsidRDefault="00D20EEF" w:rsidP="00A71796">
      <w:pPr>
        <w:numPr>
          <w:ilvl w:val="0"/>
          <w:numId w:val="17"/>
        </w:numPr>
        <w:ind w:left="1080"/>
      </w:pPr>
      <w:r w:rsidRPr="0023248A">
        <w:rPr>
          <w:b/>
        </w:rPr>
        <w:t>Login</w:t>
      </w:r>
      <w:r>
        <w:rPr>
          <w:b/>
        </w:rPr>
        <w:t>:</w:t>
      </w:r>
      <w:r>
        <w:t xml:space="preserve"> </w:t>
      </w:r>
      <w:r w:rsidR="0023248A">
        <w:t>Input the login ID you</w:t>
      </w:r>
      <w:r>
        <w:t xml:space="preserve"> want to assign to the new user</w:t>
      </w:r>
      <w:r w:rsidR="0023248A">
        <w:t>.</w:t>
      </w:r>
      <w:r w:rsidR="0023248A">
        <w:br/>
      </w:r>
    </w:p>
    <w:p w14:paraId="4287DF8A" w14:textId="77777777" w:rsidR="00713064" w:rsidRDefault="0023248A" w:rsidP="00A71796">
      <w:pPr>
        <w:numPr>
          <w:ilvl w:val="0"/>
          <w:numId w:val="17"/>
        </w:numPr>
        <w:ind w:left="1080"/>
      </w:pPr>
      <w:r>
        <w:t>On the User tab</w:t>
      </w:r>
      <w:r w:rsidR="00713064">
        <w:t>:</w:t>
      </w:r>
    </w:p>
    <w:p w14:paraId="4287DF8B" w14:textId="77777777" w:rsidR="00713064" w:rsidRDefault="0023248A" w:rsidP="00A71796">
      <w:pPr>
        <w:numPr>
          <w:ilvl w:val="0"/>
          <w:numId w:val="18"/>
        </w:numPr>
        <w:ind w:left="1440" w:hanging="270"/>
      </w:pPr>
      <w:r>
        <w:t>T</w:t>
      </w:r>
      <w:r w:rsidR="00CA107E">
        <w:t xml:space="preserve">he </w:t>
      </w:r>
      <w:r w:rsidR="00CA107E" w:rsidRPr="00CA107E">
        <w:rPr>
          <w:b/>
        </w:rPr>
        <w:t>Account Enabled</w:t>
      </w:r>
      <w:r w:rsidR="00CA107E">
        <w:t xml:space="preserve"> checkbox must be selected for an entry to be activated</w:t>
      </w:r>
      <w:r w:rsidR="00713064">
        <w:t>.</w:t>
      </w:r>
    </w:p>
    <w:p w14:paraId="4287DF8C" w14:textId="25C753BE" w:rsidR="00713064" w:rsidRDefault="002C35DD" w:rsidP="00A71796">
      <w:pPr>
        <w:numPr>
          <w:ilvl w:val="0"/>
          <w:numId w:val="18"/>
        </w:numPr>
        <w:ind w:left="1440" w:hanging="270"/>
      </w:pPr>
      <w:r w:rsidRPr="00D20EEF">
        <w:rPr>
          <w:b/>
        </w:rPr>
        <w:t>Password</w:t>
      </w:r>
      <w:r>
        <w:t xml:space="preserve">: </w:t>
      </w:r>
      <w:r w:rsidR="0023248A">
        <w:t xml:space="preserve">Click </w:t>
      </w:r>
      <w:r w:rsidR="005A6717">
        <w:rPr>
          <w:b/>
        </w:rPr>
        <w:t>CHANGE</w:t>
      </w:r>
      <w:r w:rsidR="0023248A">
        <w:t xml:space="preserve"> and </w:t>
      </w:r>
      <w:r w:rsidR="00713064">
        <w:t xml:space="preserve">complete the </w:t>
      </w:r>
      <w:r w:rsidR="00713064" w:rsidRPr="005A6717">
        <w:rPr>
          <w:b/>
        </w:rPr>
        <w:t>Change Password</w:t>
      </w:r>
      <w:r w:rsidR="00713064">
        <w:t xml:space="preserve"> pop-up</w:t>
      </w:r>
      <w:r>
        <w:t xml:space="preserve"> to set </w:t>
      </w:r>
      <w:r w:rsidR="00D20EEF">
        <w:t xml:space="preserve">a </w:t>
      </w:r>
      <w:r>
        <w:t>temporary password</w:t>
      </w:r>
      <w:r w:rsidR="00713064">
        <w:t>.</w:t>
      </w:r>
    </w:p>
    <w:p w14:paraId="4287DF8D" w14:textId="5394C4B4" w:rsidR="00713064" w:rsidRDefault="002C35DD" w:rsidP="00A71796">
      <w:pPr>
        <w:numPr>
          <w:ilvl w:val="0"/>
          <w:numId w:val="18"/>
        </w:numPr>
        <w:ind w:left="1440" w:hanging="270"/>
      </w:pPr>
      <w:r w:rsidRPr="00D20EEF">
        <w:rPr>
          <w:b/>
        </w:rPr>
        <w:t>Authorized Sites</w:t>
      </w:r>
      <w:r>
        <w:t xml:space="preserve">: </w:t>
      </w:r>
      <w:r w:rsidR="00713064">
        <w:t xml:space="preserve">Click </w:t>
      </w:r>
      <w:r w:rsidR="00713064" w:rsidRPr="00713064">
        <w:rPr>
          <w:b/>
        </w:rPr>
        <w:t>ADD</w:t>
      </w:r>
      <w:r w:rsidR="00713064">
        <w:t xml:space="preserve"> and complete the </w:t>
      </w:r>
      <w:r w:rsidR="00002FD8">
        <w:rPr>
          <w:b/>
        </w:rPr>
        <w:t>Select a s</w:t>
      </w:r>
      <w:r w:rsidR="00713064" w:rsidRPr="00002FD8">
        <w:rPr>
          <w:b/>
        </w:rPr>
        <w:t>ite</w:t>
      </w:r>
      <w:r w:rsidR="00713064">
        <w:t xml:space="preserve"> pop-up to specify the site(s) for which the new user is authorized.</w:t>
      </w:r>
      <w:r w:rsidR="00713064">
        <w:br/>
      </w:r>
      <w:r w:rsidR="00713064" w:rsidRPr="007A7DB1">
        <w:rPr>
          <w:i/>
          <w:u w:val="single"/>
        </w:rPr>
        <w:t>Note:</w:t>
      </w:r>
      <w:r w:rsidR="00713064">
        <w:t xml:space="preserve"> You may specify multiple sites, but </w:t>
      </w:r>
      <w:r w:rsidR="007A7DB1">
        <w:t xml:space="preserve">you </w:t>
      </w:r>
      <w:r w:rsidR="00713064">
        <w:t xml:space="preserve">must select and add </w:t>
      </w:r>
      <w:r w:rsidR="007A7DB1">
        <w:t xml:space="preserve">them </w:t>
      </w:r>
      <w:r w:rsidR="00A615A9">
        <w:t xml:space="preserve">one at a </w:t>
      </w:r>
      <w:r w:rsidR="00713064">
        <w:t>time.</w:t>
      </w:r>
    </w:p>
    <w:p w14:paraId="4287DF8E" w14:textId="2F731642" w:rsidR="00713064" w:rsidRDefault="002C35DD" w:rsidP="00A71796">
      <w:pPr>
        <w:numPr>
          <w:ilvl w:val="0"/>
          <w:numId w:val="18"/>
        </w:numPr>
        <w:ind w:left="1440" w:hanging="270"/>
      </w:pPr>
      <w:r>
        <w:t xml:space="preserve">Select the </w:t>
      </w:r>
      <w:r w:rsidR="00B34630">
        <w:t xml:space="preserve">preferred </w:t>
      </w:r>
      <w:r>
        <w:t>default site</w:t>
      </w:r>
      <w:r w:rsidR="00713064">
        <w:t xml:space="preserve"> on the list of authorized sites and click </w:t>
      </w:r>
      <w:r w:rsidR="00D454E8">
        <w:rPr>
          <w:b/>
        </w:rPr>
        <w:t>MAKE DEFAULT</w:t>
      </w:r>
      <w:r w:rsidR="00713064">
        <w:t>.</w:t>
      </w:r>
    </w:p>
    <w:p w14:paraId="1985DE62" w14:textId="7640682E" w:rsidR="00A615A9" w:rsidRDefault="002C35DD" w:rsidP="00A71796">
      <w:pPr>
        <w:numPr>
          <w:ilvl w:val="0"/>
          <w:numId w:val="18"/>
        </w:numPr>
        <w:ind w:left="1440" w:hanging="270"/>
      </w:pPr>
      <w:r w:rsidRPr="00D20EEF">
        <w:rPr>
          <w:b/>
        </w:rPr>
        <w:t>Role:</w:t>
      </w:r>
      <w:r>
        <w:t xml:space="preserve"> </w:t>
      </w:r>
      <w:r w:rsidR="00713064">
        <w:t xml:space="preserve">Click </w:t>
      </w:r>
      <w:r w:rsidR="00713064" w:rsidRPr="00713064">
        <w:rPr>
          <w:b/>
        </w:rPr>
        <w:t>ADD</w:t>
      </w:r>
      <w:r w:rsidR="00713064">
        <w:t xml:space="preserve"> and complete the </w:t>
      </w:r>
      <w:r w:rsidR="00286874">
        <w:rPr>
          <w:b/>
        </w:rPr>
        <w:t>Select a r</w:t>
      </w:r>
      <w:r w:rsidR="00713064" w:rsidRPr="007A7DB1">
        <w:rPr>
          <w:b/>
        </w:rPr>
        <w:t>ole</w:t>
      </w:r>
      <w:r w:rsidR="00713064">
        <w:t xml:space="preserve"> pop-up to specify the role for which the new user is authorized.</w:t>
      </w:r>
    </w:p>
    <w:p w14:paraId="4287DF8F" w14:textId="1C8A2EE1" w:rsidR="00CA107E" w:rsidRDefault="00A615A9" w:rsidP="00A71796">
      <w:pPr>
        <w:numPr>
          <w:ilvl w:val="0"/>
          <w:numId w:val="18"/>
        </w:numPr>
        <w:ind w:left="1440" w:hanging="270"/>
      </w:pPr>
      <w:r>
        <w:rPr>
          <w:b/>
        </w:rPr>
        <w:t>PHI authorized:</w:t>
      </w:r>
      <w:r>
        <w:t xml:space="preserve"> Select the c</w:t>
      </w:r>
      <w:r w:rsidR="000446A8">
        <w:t>heck</w:t>
      </w:r>
      <w:r>
        <w:t>box if you want the user to be a PHI authori</w:t>
      </w:r>
      <w:r w:rsidR="000446A8">
        <w:t>zed user. By default, the check</w:t>
      </w:r>
      <w:r>
        <w:t xml:space="preserve">box will </w:t>
      </w:r>
      <w:r w:rsidR="007838D3">
        <w:t>not be</w:t>
      </w:r>
      <w:r>
        <w:t xml:space="preserve"> selected implying that the user will be a Non-PHI authorized user.</w:t>
      </w:r>
      <w:r w:rsidR="00713064">
        <w:br/>
      </w:r>
    </w:p>
    <w:p w14:paraId="17A5F7B5" w14:textId="77777777" w:rsidR="00F40BEA" w:rsidRDefault="00B34630">
      <w:pPr>
        <w:ind w:left="720"/>
        <w:rPr>
          <w:ins w:id="383" w:author="Sayali Dev" w:date="2018-02-16T17:54:00Z"/>
        </w:rPr>
        <w:pPrChange w:id="384" w:author="Sayali Dev" w:date="2018-02-16T17:53:00Z">
          <w:pPr/>
        </w:pPrChange>
      </w:pPr>
      <w:r w:rsidRPr="007A7DB1">
        <w:rPr>
          <w:i/>
          <w:u w:val="single"/>
        </w:rPr>
        <w:t>Note:</w:t>
      </w:r>
      <w:r>
        <w:t xml:space="preserve"> </w:t>
      </w:r>
      <w:r w:rsidR="00660CC8">
        <w:t xml:space="preserve">An activated user cannot access </w:t>
      </w:r>
      <w:r w:rsidR="00BE4AD8">
        <w:t>CIRRASPEC</w:t>
      </w:r>
      <w:r w:rsidR="00660CC8">
        <w:t xml:space="preserve"> until the u</w:t>
      </w:r>
      <w:r w:rsidR="00C11AA5">
        <w:t>ser is assigned to a published C</w:t>
      </w:r>
      <w:r w:rsidR="00660CC8">
        <w:t xml:space="preserve">ollection, which is done </w:t>
      </w:r>
      <w:r w:rsidR="002C35DD">
        <w:t xml:space="preserve">later </w:t>
      </w:r>
      <w:r w:rsidR="00660CC8">
        <w:t xml:space="preserve">in the Project Management </w:t>
      </w:r>
      <w:r w:rsidR="002C35DD">
        <w:t>section</w:t>
      </w:r>
      <w:r w:rsidR="00660CC8">
        <w:t>.</w:t>
      </w:r>
    </w:p>
    <w:p w14:paraId="5A37DB9C" w14:textId="77777777" w:rsidR="00F40BEA" w:rsidRDefault="00F40BEA">
      <w:pPr>
        <w:ind w:left="720"/>
        <w:rPr>
          <w:ins w:id="385" w:author="Sayali Dev" w:date="2018-02-16T17:54:00Z"/>
        </w:rPr>
        <w:pPrChange w:id="386" w:author="Sayali Dev" w:date="2018-02-16T17:53:00Z">
          <w:pPr/>
        </w:pPrChange>
      </w:pPr>
    </w:p>
    <w:p w14:paraId="0BBC8D0C" w14:textId="77777777" w:rsidR="00F40BEA" w:rsidRDefault="00F40BEA">
      <w:pPr>
        <w:ind w:left="720"/>
        <w:rPr>
          <w:ins w:id="387" w:author="Sayali Dev" w:date="2018-02-16T17:54:00Z"/>
        </w:rPr>
        <w:pPrChange w:id="388" w:author="Sayali Dev" w:date="2018-02-16T17:53:00Z">
          <w:pPr/>
        </w:pPrChange>
      </w:pPr>
    </w:p>
    <w:p w14:paraId="466E0E97" w14:textId="77777777" w:rsidR="00F40BEA" w:rsidRDefault="00F40BEA">
      <w:pPr>
        <w:ind w:left="720"/>
        <w:rPr>
          <w:ins w:id="389" w:author="Sayali Dev" w:date="2018-02-16T17:54:00Z"/>
        </w:rPr>
        <w:pPrChange w:id="390" w:author="Sayali Dev" w:date="2018-02-16T17:53:00Z">
          <w:pPr/>
        </w:pPrChange>
      </w:pPr>
    </w:p>
    <w:p w14:paraId="0EB5E5F1" w14:textId="77777777" w:rsidR="00F40BEA" w:rsidRDefault="00F40BEA">
      <w:pPr>
        <w:ind w:left="720"/>
        <w:rPr>
          <w:ins w:id="391" w:author="Sayali Dev" w:date="2018-02-16T17:54:00Z"/>
        </w:rPr>
        <w:pPrChange w:id="392" w:author="Sayali Dev" w:date="2018-02-16T17:53:00Z">
          <w:pPr/>
        </w:pPrChange>
      </w:pPr>
    </w:p>
    <w:p w14:paraId="5384454E" w14:textId="77777777" w:rsidR="00F40BEA" w:rsidRDefault="00F40BEA">
      <w:pPr>
        <w:ind w:left="720"/>
        <w:rPr>
          <w:ins w:id="393" w:author="Sayali Dev" w:date="2018-02-16T17:54:00Z"/>
        </w:rPr>
        <w:pPrChange w:id="394" w:author="Sayali Dev" w:date="2018-02-16T17:53:00Z">
          <w:pPr/>
        </w:pPrChange>
      </w:pPr>
    </w:p>
    <w:p w14:paraId="6CDEFA34" w14:textId="77777777" w:rsidR="00F40BEA" w:rsidRDefault="00F40BEA">
      <w:pPr>
        <w:ind w:left="720"/>
        <w:rPr>
          <w:ins w:id="395" w:author="Sayali Dev" w:date="2018-02-16T17:54:00Z"/>
        </w:rPr>
        <w:pPrChange w:id="396" w:author="Sayali Dev" w:date="2018-02-16T17:53:00Z">
          <w:pPr/>
        </w:pPrChange>
      </w:pPr>
    </w:p>
    <w:p w14:paraId="27FC89A4" w14:textId="77777777" w:rsidR="00F40BEA" w:rsidRDefault="00F40BEA">
      <w:pPr>
        <w:ind w:left="720"/>
        <w:rPr>
          <w:ins w:id="397" w:author="Sayali Dev" w:date="2018-02-16T17:54:00Z"/>
        </w:rPr>
        <w:pPrChange w:id="398" w:author="Sayali Dev" w:date="2018-02-16T17:53:00Z">
          <w:pPr/>
        </w:pPrChange>
      </w:pPr>
    </w:p>
    <w:p w14:paraId="3B3B3DB8" w14:textId="77777777" w:rsidR="00F40BEA" w:rsidRDefault="00F40BEA">
      <w:pPr>
        <w:ind w:left="720"/>
        <w:rPr>
          <w:ins w:id="399" w:author="Sayali Dev" w:date="2018-02-16T17:54:00Z"/>
        </w:rPr>
        <w:pPrChange w:id="400" w:author="Sayali Dev" w:date="2018-02-16T17:53:00Z">
          <w:pPr/>
        </w:pPrChange>
      </w:pPr>
    </w:p>
    <w:p w14:paraId="6B9F4CB6" w14:textId="77777777" w:rsidR="00F40BEA" w:rsidRDefault="00F40BEA">
      <w:pPr>
        <w:ind w:left="720"/>
        <w:rPr>
          <w:ins w:id="401" w:author="Sayali Dev" w:date="2018-02-16T17:54:00Z"/>
        </w:rPr>
        <w:pPrChange w:id="402" w:author="Sayali Dev" w:date="2018-02-16T17:53:00Z">
          <w:pPr/>
        </w:pPrChange>
      </w:pPr>
    </w:p>
    <w:p w14:paraId="1FA81512" w14:textId="77777777" w:rsidR="000C4409" w:rsidRDefault="000C4409">
      <w:pPr>
        <w:ind w:left="720"/>
        <w:rPr>
          <w:ins w:id="403" w:author="Sayali Dev" w:date="2018-02-16T17:59:00Z"/>
        </w:rPr>
        <w:pPrChange w:id="404" w:author="Sayali Dev" w:date="2018-02-16T17:53:00Z">
          <w:pPr/>
        </w:pPrChange>
      </w:pPr>
    </w:p>
    <w:p w14:paraId="3E48ADEF" w14:textId="77777777" w:rsidR="000C4409" w:rsidRDefault="000C4409">
      <w:pPr>
        <w:ind w:left="720"/>
        <w:rPr>
          <w:ins w:id="405" w:author="Sayali Dev" w:date="2018-02-16T17:59:00Z"/>
        </w:rPr>
        <w:pPrChange w:id="406" w:author="Sayali Dev" w:date="2018-02-16T17:53:00Z">
          <w:pPr/>
        </w:pPrChange>
      </w:pPr>
    </w:p>
    <w:p w14:paraId="11DF4675" w14:textId="77777777" w:rsidR="000C4409" w:rsidRDefault="000C4409">
      <w:pPr>
        <w:ind w:left="720"/>
        <w:rPr>
          <w:ins w:id="407" w:author="Sayali Dev" w:date="2018-02-16T17:59:00Z"/>
        </w:rPr>
        <w:pPrChange w:id="408" w:author="Sayali Dev" w:date="2018-02-16T17:53:00Z">
          <w:pPr/>
        </w:pPrChange>
      </w:pPr>
    </w:p>
    <w:p w14:paraId="4287DF90" w14:textId="7444E3AC" w:rsidR="00987A65" w:rsidDel="00833C36" w:rsidRDefault="00CA107E" w:rsidP="00B34630">
      <w:pPr>
        <w:ind w:left="720"/>
        <w:rPr>
          <w:del w:id="409" w:author="Sayali Dev" w:date="2018-02-16T17:53:00Z"/>
        </w:rPr>
      </w:pPr>
      <w:r>
        <w:br/>
      </w:r>
    </w:p>
    <w:p w14:paraId="4287DF91" w14:textId="59B5CACC" w:rsidR="00127175" w:rsidRDefault="00127175">
      <w:pPr>
        <w:ind w:left="720"/>
        <w:pPrChange w:id="410" w:author="Sayali Dev" w:date="2018-02-16T17:53:00Z">
          <w:pPr/>
        </w:pPrChange>
      </w:pPr>
    </w:p>
    <w:p w14:paraId="4287DF92" w14:textId="77777777" w:rsidR="003B7EFB" w:rsidRPr="003B7EFB" w:rsidRDefault="003B7EFB" w:rsidP="00AE3AE8">
      <w:pPr>
        <w:pStyle w:val="Heading2"/>
      </w:pPr>
      <w:bookmarkStart w:id="411" w:name="_Toc506567757"/>
      <w:r>
        <w:lastRenderedPageBreak/>
        <w:t>Creat</w:t>
      </w:r>
      <w:r w:rsidR="00201109">
        <w:t>e</w:t>
      </w:r>
      <w:r>
        <w:t xml:space="preserve"> Kit Templates</w:t>
      </w:r>
      <w:bookmarkEnd w:id="411"/>
      <w:r w:rsidR="009B283F">
        <w:br/>
      </w:r>
    </w:p>
    <w:p w14:paraId="4287DF93" w14:textId="77777777" w:rsidR="009B283F" w:rsidRDefault="009B283F" w:rsidP="00A71796">
      <w:pPr>
        <w:numPr>
          <w:ilvl w:val="0"/>
          <w:numId w:val="27"/>
        </w:numPr>
      </w:pPr>
      <w:r>
        <w:t xml:space="preserve">Access </w:t>
      </w:r>
      <w:r w:rsidRPr="00B34630">
        <w:rPr>
          <w:b/>
        </w:rPr>
        <w:t>IAMS&gt;</w:t>
      </w:r>
      <w:r>
        <w:rPr>
          <w:b/>
        </w:rPr>
        <w:t>Kits Designer</w:t>
      </w:r>
      <w:r>
        <w:t xml:space="preserve"> and click the </w:t>
      </w:r>
      <w:r w:rsidRPr="00B34630">
        <w:rPr>
          <w:b/>
        </w:rPr>
        <w:t xml:space="preserve">Create New </w:t>
      </w:r>
      <w:r>
        <w:rPr>
          <w:b/>
        </w:rPr>
        <w:t>Kit Template</w:t>
      </w:r>
      <w:r>
        <w:t xml:space="preserve"> link. </w:t>
      </w:r>
      <w:r>
        <w:br/>
      </w:r>
    </w:p>
    <w:p w14:paraId="4287DF94" w14:textId="2581B52C" w:rsidR="005E2903" w:rsidRDefault="009B283F" w:rsidP="00A71796">
      <w:pPr>
        <w:numPr>
          <w:ilvl w:val="0"/>
          <w:numId w:val="27"/>
        </w:numPr>
      </w:pPr>
      <w:r>
        <w:t>Based on bus</w:t>
      </w:r>
      <w:r w:rsidR="0009396A">
        <w:t>iness requirements for the new Project;</w:t>
      </w:r>
      <w:r>
        <w:t xml:space="preserve"> create, </w:t>
      </w:r>
      <w:r w:rsidRPr="003E317B">
        <w:rPr>
          <w:b/>
        </w:rPr>
        <w:t>Save</w:t>
      </w:r>
      <w:r>
        <w:t xml:space="preserve"> and </w:t>
      </w:r>
      <w:r w:rsidRPr="003E317B">
        <w:rPr>
          <w:b/>
        </w:rPr>
        <w:t>Activate</w:t>
      </w:r>
      <w:r>
        <w:rPr>
          <w:b/>
        </w:rPr>
        <w:t xml:space="preserve"> </w:t>
      </w:r>
      <w:r w:rsidR="00EC217F" w:rsidRPr="0014208B">
        <w:t>each of the</w:t>
      </w:r>
      <w:r w:rsidR="00EC217F">
        <w:rPr>
          <w:b/>
        </w:rPr>
        <w:t xml:space="preserve"> </w:t>
      </w:r>
      <w:r>
        <w:t xml:space="preserve">Kit Templates </w:t>
      </w:r>
      <w:r w:rsidR="00EC217F">
        <w:t xml:space="preserve">needed </w:t>
      </w:r>
      <w:r>
        <w:t xml:space="preserve">for </w:t>
      </w:r>
      <w:r w:rsidR="0009396A">
        <w:t>the Collection</w:t>
      </w:r>
      <w:r w:rsidR="00C678DE">
        <w:t>s</w:t>
      </w:r>
      <w:r w:rsidR="00FD2FA9">
        <w:t xml:space="preserve"> and the Collection Sites</w:t>
      </w:r>
      <w:r>
        <w:t>.</w:t>
      </w:r>
      <w:r w:rsidR="005E2903">
        <w:br/>
      </w:r>
    </w:p>
    <w:p w14:paraId="4287DF95" w14:textId="2503B25B" w:rsidR="005E2903" w:rsidRDefault="005E2903" w:rsidP="00A71796">
      <w:pPr>
        <w:numPr>
          <w:ilvl w:val="0"/>
          <w:numId w:val="19"/>
        </w:numPr>
        <w:rPr>
          <w:ins w:id="412" w:author="Sayali Dev" w:date="2018-02-12T13:47:00Z"/>
        </w:rPr>
      </w:pPr>
      <w:r>
        <w:t>The same kit tem</w:t>
      </w:r>
      <w:r w:rsidR="004F33F6">
        <w:t>plate can be used for multiple Collection S</w:t>
      </w:r>
      <w:r>
        <w:t>ites. However, barcode labels must be defined with label codes that will make each kit template barcode label unique.</w:t>
      </w:r>
      <w:r>
        <w:br/>
      </w:r>
    </w:p>
    <w:p w14:paraId="19DE2361" w14:textId="24DBCFF4" w:rsidR="00F3161D" w:rsidRDefault="00F3161D" w:rsidP="00A71796">
      <w:pPr>
        <w:numPr>
          <w:ilvl w:val="0"/>
          <w:numId w:val="19"/>
        </w:numPr>
        <w:rPr>
          <w:ins w:id="413" w:author="Sayali Dev" w:date="2018-02-12T13:49:00Z"/>
        </w:rPr>
      </w:pPr>
      <w:ins w:id="414" w:author="Sayali Dev" w:date="2018-02-12T13:48:00Z">
        <w:r>
          <w:t xml:space="preserve">To </w:t>
        </w:r>
      </w:ins>
      <w:ins w:id="415" w:author="Sayali Dev" w:date="2018-02-12T13:52:00Z">
        <w:r>
          <w:t>define</w:t>
        </w:r>
      </w:ins>
      <w:ins w:id="416" w:author="Sayali Dev" w:date="2018-02-12T13:48:00Z">
        <w:r>
          <w:t xml:space="preserve"> </w:t>
        </w:r>
        <w:commentRangeStart w:id="417"/>
        <w:r>
          <w:t>barcode label format for kits and kit contents</w:t>
        </w:r>
      </w:ins>
      <w:commentRangeEnd w:id="417"/>
      <w:ins w:id="418" w:author="Sayali Dev" w:date="2018-02-12T13:49:00Z">
        <w:r>
          <w:rPr>
            <w:rStyle w:val="CommentReference"/>
          </w:rPr>
          <w:commentReference w:id="417"/>
        </w:r>
      </w:ins>
      <w:ins w:id="419" w:author="Sayali Dev" w:date="2018-02-12T13:48:00Z">
        <w:r>
          <w:t>:</w:t>
        </w:r>
      </w:ins>
    </w:p>
    <w:p w14:paraId="5D124D9E" w14:textId="6993DA30" w:rsidR="00F3161D" w:rsidRDefault="00F3161D">
      <w:pPr>
        <w:pStyle w:val="ListParagraph"/>
        <w:numPr>
          <w:ilvl w:val="0"/>
          <w:numId w:val="51"/>
        </w:numPr>
        <w:rPr>
          <w:ins w:id="420" w:author="Sayali Dev" w:date="2018-02-12T13:48:00Z"/>
        </w:rPr>
        <w:pPrChange w:id="421" w:author="Sayali Dev" w:date="2018-02-12T13:49:00Z">
          <w:pPr>
            <w:numPr>
              <w:numId w:val="19"/>
            </w:numPr>
            <w:ind w:left="1080" w:hanging="360"/>
          </w:pPr>
        </w:pPrChange>
      </w:pPr>
      <w:ins w:id="422" w:author="Sayali Dev" w:date="2018-02-12T13:49:00Z">
        <w:r>
          <w:t>Connect to the database and perform below queries:</w:t>
        </w:r>
      </w:ins>
    </w:p>
    <w:p w14:paraId="2FFBB581" w14:textId="77777777" w:rsidR="00F3161D" w:rsidRDefault="00F3161D">
      <w:pPr>
        <w:pStyle w:val="ListParagraph"/>
        <w:ind w:left="1080"/>
        <w:rPr>
          <w:ins w:id="423" w:author="Sayali Dev" w:date="2018-02-12T13:49:00Z"/>
        </w:rPr>
        <w:pPrChange w:id="424" w:author="Sayali Dev" w:date="2018-02-12T13:48:00Z">
          <w:pPr>
            <w:pStyle w:val="ListParagraph"/>
            <w:numPr>
              <w:numId w:val="19"/>
            </w:numPr>
            <w:ind w:left="1080" w:hanging="360"/>
          </w:pPr>
        </w:pPrChange>
      </w:pPr>
    </w:p>
    <w:p w14:paraId="04BBE7AA" w14:textId="3D70EB32" w:rsidR="00F3161D" w:rsidRPr="00F3161D" w:rsidRDefault="00F3161D">
      <w:pPr>
        <w:pStyle w:val="ListParagraph"/>
        <w:ind w:left="1080"/>
        <w:rPr>
          <w:ins w:id="425" w:author="Sayali Dev" w:date="2018-02-12T13:48:00Z"/>
          <w:rFonts w:ascii="Times New Roman" w:hAnsi="Times New Roman" w:cs="Times New Roman"/>
          <w:b/>
          <w:sz w:val="24"/>
          <w:szCs w:val="24"/>
          <w:rPrChange w:id="426" w:author="Sayali Dev" w:date="2018-02-12T13:52:00Z">
            <w:rPr>
              <w:ins w:id="427" w:author="Sayali Dev" w:date="2018-02-12T13:48:00Z"/>
              <w:rFonts w:ascii="Times New Roman" w:hAnsi="Times New Roman" w:cs="Times New Roman"/>
              <w:sz w:val="24"/>
              <w:szCs w:val="24"/>
            </w:rPr>
          </w:rPrChange>
        </w:rPr>
        <w:pPrChange w:id="428" w:author="Sayali Dev" w:date="2018-02-12T13:48:00Z">
          <w:pPr>
            <w:pStyle w:val="ListParagraph"/>
            <w:numPr>
              <w:numId w:val="19"/>
            </w:numPr>
            <w:ind w:left="1080" w:hanging="360"/>
          </w:pPr>
        </w:pPrChange>
      </w:pPr>
      <w:ins w:id="429" w:author="Sayali Dev" w:date="2018-02-12T13:48:00Z">
        <w:r w:rsidRPr="00F3161D">
          <w:rPr>
            <w:b/>
            <w:rPrChange w:id="430" w:author="Sayali Dev" w:date="2018-02-12T13:52:00Z">
              <w:rPr/>
            </w:rPrChange>
          </w:rPr>
          <w:t>Barcode template</w:t>
        </w:r>
      </w:ins>
      <w:ins w:id="431" w:author="Sayali Dev" w:date="2018-02-12T13:49:00Z">
        <w:r w:rsidRPr="00F3161D">
          <w:rPr>
            <w:b/>
            <w:rPrChange w:id="432" w:author="Sayali Dev" w:date="2018-02-12T13:52:00Z">
              <w:rPr/>
            </w:rPrChange>
          </w:rPr>
          <w:t>:</w:t>
        </w:r>
      </w:ins>
    </w:p>
    <w:p w14:paraId="4CAF005A" w14:textId="77777777" w:rsidR="00F3161D" w:rsidRDefault="00F3161D">
      <w:pPr>
        <w:pStyle w:val="ListParagraph"/>
        <w:ind w:left="1080"/>
        <w:rPr>
          <w:ins w:id="433" w:author="Sayali Dev" w:date="2018-02-12T13:48:00Z"/>
        </w:rPr>
        <w:pPrChange w:id="434" w:author="Sayali Dev" w:date="2018-02-12T13:48:00Z">
          <w:pPr>
            <w:pStyle w:val="ListParagraph"/>
            <w:numPr>
              <w:numId w:val="19"/>
            </w:numPr>
            <w:ind w:left="1080" w:hanging="360"/>
          </w:pPr>
        </w:pPrChange>
      </w:pPr>
      <w:ins w:id="435" w:author="Sayali Dev" w:date="2018-02-12T13:48:00Z">
        <w:r>
          <w:t xml:space="preserve">Make entries into the RPM_BARCODE table. </w:t>
        </w:r>
      </w:ins>
    </w:p>
    <w:p w14:paraId="7DBB055E" w14:textId="77777777" w:rsidR="00C47919" w:rsidRDefault="00F3161D">
      <w:pPr>
        <w:pStyle w:val="ListParagraph"/>
        <w:ind w:left="1080"/>
        <w:rPr>
          <w:ins w:id="436" w:author="Sayali Dev" w:date="2018-02-12T13:55:00Z"/>
        </w:rPr>
        <w:pPrChange w:id="437" w:author="Sayali Dev" w:date="2018-02-12T13:48:00Z">
          <w:pPr>
            <w:pStyle w:val="ListParagraph"/>
            <w:numPr>
              <w:numId w:val="19"/>
            </w:numPr>
            <w:ind w:left="1080" w:hanging="360"/>
          </w:pPr>
        </w:pPrChange>
      </w:pPr>
      <w:ins w:id="438" w:author="Sayali Dev" w:date="2018-02-12T13:48:00Z">
        <w:r>
          <w:t xml:space="preserve">The IDENTIFIER_TYPE_ID column determines which barcode is for what entity </w:t>
        </w:r>
      </w:ins>
    </w:p>
    <w:p w14:paraId="37B323A0" w14:textId="35FB1E02" w:rsidR="00F3161D" w:rsidRDefault="00F3161D">
      <w:pPr>
        <w:pStyle w:val="ListParagraph"/>
        <w:ind w:left="1080"/>
        <w:rPr>
          <w:ins w:id="439" w:author="Sayali Dev" w:date="2018-02-12T13:48:00Z"/>
        </w:rPr>
        <w:pPrChange w:id="440" w:author="Sayali Dev" w:date="2018-02-12T13:48:00Z">
          <w:pPr>
            <w:pStyle w:val="ListParagraph"/>
            <w:numPr>
              <w:numId w:val="19"/>
            </w:numPr>
            <w:ind w:left="1080" w:hanging="360"/>
          </w:pPr>
        </w:pPrChange>
      </w:pPr>
      <w:ins w:id="441" w:author="Sayali Dev" w:date="2018-02-12T13:48:00Z">
        <w:r>
          <w:t>(See BIO_IDENTIFIER_TYPE table). </w:t>
        </w:r>
      </w:ins>
    </w:p>
    <w:p w14:paraId="6E6A73CF" w14:textId="77777777" w:rsidR="00F3161D" w:rsidRDefault="00F3161D">
      <w:pPr>
        <w:pStyle w:val="ListParagraph"/>
        <w:ind w:left="1080"/>
        <w:rPr>
          <w:ins w:id="442" w:author="Sayali Dev" w:date="2018-02-12T13:48:00Z"/>
        </w:rPr>
        <w:pPrChange w:id="443" w:author="Sayali Dev" w:date="2018-02-12T13:50:00Z">
          <w:pPr>
            <w:pStyle w:val="ListParagraph"/>
            <w:numPr>
              <w:numId w:val="19"/>
            </w:numPr>
            <w:ind w:left="1080" w:hanging="360"/>
          </w:pPr>
        </w:pPrChange>
      </w:pPr>
    </w:p>
    <w:p w14:paraId="04E9BF5E" w14:textId="26153BC3" w:rsidR="00F3161D" w:rsidRDefault="00F3161D">
      <w:pPr>
        <w:pStyle w:val="ListParagraph"/>
        <w:ind w:left="1080"/>
        <w:rPr>
          <w:ins w:id="444" w:author="Sayali Dev" w:date="2018-02-12T13:48:00Z"/>
        </w:rPr>
        <w:pPrChange w:id="445" w:author="Sayali Dev" w:date="2018-02-12T13:50:00Z">
          <w:pPr>
            <w:pStyle w:val="ListParagraph"/>
            <w:numPr>
              <w:numId w:val="19"/>
            </w:numPr>
            <w:ind w:left="1080" w:hanging="360"/>
          </w:pPr>
        </w:pPrChange>
      </w:pPr>
      <w:ins w:id="446" w:author="Sayali Dev" w:date="2018-02-12T13:48:00Z">
        <w:r>
          <w:t>For ease of use, make a copy the current entry for IDENTIFIER_TYPE_ID = 2 and use the below text for the label format</w:t>
        </w:r>
      </w:ins>
      <w:ins w:id="447" w:author="Sayali Dev" w:date="2018-02-12T13:52:00Z">
        <w:r>
          <w:t>:</w:t>
        </w:r>
      </w:ins>
    </w:p>
    <w:p w14:paraId="165F33AC" w14:textId="77777777" w:rsidR="00F3161D" w:rsidRDefault="00F3161D">
      <w:pPr>
        <w:pStyle w:val="ListParagraph"/>
        <w:ind w:left="1080"/>
        <w:rPr>
          <w:ins w:id="448" w:author="Sayali Dev" w:date="2018-02-12T13:48:00Z"/>
        </w:rPr>
        <w:pPrChange w:id="449" w:author="Sayali Dev" w:date="2018-02-12T13:50:00Z">
          <w:pPr>
            <w:pStyle w:val="ListParagraph"/>
            <w:numPr>
              <w:numId w:val="19"/>
            </w:numPr>
            <w:ind w:left="1080" w:hanging="360"/>
          </w:pPr>
        </w:pPrChange>
      </w:pPr>
      <w:ins w:id="450" w:author="Sayali Dev" w:date="2018-02-12T13:48:00Z">
        <w:r>
          <w:t>[identifierMasterDomain.identifierLabel]{TAB}[TemplateContentDomain.labelCode][COPY_TO_IDENTIFIER]</w:t>
        </w:r>
      </w:ins>
    </w:p>
    <w:p w14:paraId="5D4DFBA4" w14:textId="77777777" w:rsidR="00F3161D" w:rsidRDefault="00F3161D">
      <w:pPr>
        <w:pStyle w:val="ListParagraph"/>
        <w:ind w:left="1080"/>
        <w:rPr>
          <w:ins w:id="451" w:author="Sayali Dev" w:date="2018-02-12T13:48:00Z"/>
        </w:rPr>
        <w:pPrChange w:id="452" w:author="Sayali Dev" w:date="2018-02-12T13:50:00Z">
          <w:pPr>
            <w:pStyle w:val="ListParagraph"/>
            <w:numPr>
              <w:numId w:val="19"/>
            </w:numPr>
            <w:ind w:left="1080" w:hanging="360"/>
          </w:pPr>
        </w:pPrChange>
      </w:pPr>
    </w:p>
    <w:p w14:paraId="13BB9839" w14:textId="77777777" w:rsidR="00F3161D" w:rsidRDefault="00F3161D">
      <w:pPr>
        <w:pStyle w:val="ListParagraph"/>
        <w:ind w:left="1080"/>
        <w:rPr>
          <w:ins w:id="453" w:author="Sayali Dev" w:date="2018-02-12T13:48:00Z"/>
        </w:rPr>
        <w:pPrChange w:id="454" w:author="Sayali Dev" w:date="2018-02-12T13:50:00Z">
          <w:pPr>
            <w:pStyle w:val="ListParagraph"/>
            <w:numPr>
              <w:numId w:val="19"/>
            </w:numPr>
            <w:ind w:left="1080" w:hanging="360"/>
          </w:pPr>
        </w:pPrChange>
      </w:pPr>
    </w:p>
    <w:p w14:paraId="1ECB8DCA" w14:textId="1B5DBCCD" w:rsidR="00F3161D" w:rsidRDefault="00D17001">
      <w:pPr>
        <w:pStyle w:val="ListParagraph"/>
        <w:ind w:left="1080"/>
        <w:rPr>
          <w:ins w:id="455" w:author="Sayali Dev" w:date="2018-02-12T13:48:00Z"/>
        </w:rPr>
        <w:pPrChange w:id="456" w:author="Sayali Dev" w:date="2018-02-12T13:50:00Z">
          <w:pPr>
            <w:pStyle w:val="ListParagraph"/>
            <w:numPr>
              <w:numId w:val="19"/>
            </w:numPr>
            <w:ind w:left="1080" w:hanging="360"/>
          </w:pPr>
        </w:pPrChange>
      </w:pPr>
      <w:ins w:id="457" w:author="Sayali Dev" w:date="2018-02-12T13:59:00Z">
        <w:r>
          <w:rPr>
            <w:noProof/>
          </w:rPr>
          <w:drawing>
            <wp:inline distT="0" distB="0" distL="0" distR="0" wp14:anchorId="77CD5D10" wp14:editId="50272FCC">
              <wp:extent cx="6390752" cy="904240"/>
              <wp:effectExtent l="0" t="0" r="0" b="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44436" r="1318"/>
                      <a:stretch/>
                    </pic:blipFill>
                    <pic:spPr bwMode="auto">
                      <a:xfrm>
                        <a:off x="0" y="0"/>
                        <a:ext cx="6395797" cy="9049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020B3203" w14:textId="77777777" w:rsidR="00F3161D" w:rsidRDefault="00F3161D">
      <w:pPr>
        <w:ind w:left="1080"/>
        <w:rPr>
          <w:ins w:id="458" w:author="Sayali Dev" w:date="2018-02-12T13:48:00Z"/>
        </w:rPr>
        <w:pPrChange w:id="459" w:author="Sayali Dev" w:date="2018-02-12T13:50:00Z">
          <w:pPr>
            <w:pStyle w:val="ListParagraph"/>
            <w:numPr>
              <w:numId w:val="19"/>
            </w:numPr>
            <w:ind w:left="1080" w:hanging="360"/>
          </w:pPr>
        </w:pPrChange>
      </w:pPr>
    </w:p>
    <w:p w14:paraId="101EF265" w14:textId="7F78C90C" w:rsidR="00F3161D" w:rsidRDefault="00F3161D">
      <w:pPr>
        <w:rPr>
          <w:ins w:id="460" w:author="Sayali Dev" w:date="2018-02-12T13:48:00Z"/>
        </w:rPr>
        <w:pPrChange w:id="461" w:author="Sayali Dev" w:date="2018-02-12T13:53:00Z">
          <w:pPr>
            <w:pStyle w:val="ListParagraph"/>
            <w:numPr>
              <w:numId w:val="19"/>
            </w:numPr>
            <w:ind w:left="1080" w:hanging="360"/>
          </w:pPr>
        </w:pPrChange>
      </w:pPr>
    </w:p>
    <w:p w14:paraId="0E45CC4E" w14:textId="77777777" w:rsidR="00F3161D" w:rsidRPr="00F3161D" w:rsidRDefault="00F3161D">
      <w:pPr>
        <w:ind w:left="1080"/>
        <w:rPr>
          <w:ins w:id="462" w:author="Sayali Dev" w:date="2018-02-12T13:48:00Z"/>
          <w:b/>
          <w:rPrChange w:id="463" w:author="Sayali Dev" w:date="2018-02-12T13:52:00Z">
            <w:rPr>
              <w:ins w:id="464" w:author="Sayali Dev" w:date="2018-02-12T13:48:00Z"/>
            </w:rPr>
          </w:rPrChange>
        </w:rPr>
        <w:pPrChange w:id="465" w:author="Sayali Dev" w:date="2018-02-12T13:50:00Z">
          <w:pPr>
            <w:pStyle w:val="ListParagraph"/>
            <w:numPr>
              <w:numId w:val="19"/>
            </w:numPr>
            <w:ind w:left="1080" w:hanging="360"/>
          </w:pPr>
        </w:pPrChange>
      </w:pPr>
      <w:ins w:id="466" w:author="Sayali Dev" w:date="2018-02-12T13:48:00Z">
        <w:r w:rsidRPr="00F3161D">
          <w:rPr>
            <w:b/>
            <w:rPrChange w:id="467" w:author="Sayali Dev" w:date="2018-02-12T13:52:00Z">
              <w:rPr/>
            </w:rPrChange>
          </w:rPr>
          <w:t>Label Code</w:t>
        </w:r>
      </w:ins>
    </w:p>
    <w:p w14:paraId="0905F0F4" w14:textId="77777777" w:rsidR="00D17001" w:rsidRDefault="00F3161D">
      <w:pPr>
        <w:ind w:left="1080"/>
        <w:rPr>
          <w:ins w:id="468" w:author="Sayali Dev" w:date="2018-02-12T14:01:00Z"/>
        </w:rPr>
        <w:pPrChange w:id="469" w:author="Sayali Dev" w:date="2018-02-12T13:50:00Z">
          <w:pPr>
            <w:pStyle w:val="ListParagraph"/>
            <w:numPr>
              <w:numId w:val="19"/>
            </w:numPr>
            <w:ind w:left="1080" w:hanging="360"/>
          </w:pPr>
        </w:pPrChange>
      </w:pPr>
      <w:ins w:id="470" w:author="Sayali Dev" w:date="2018-02-12T13:48:00Z">
        <w:r>
          <w:t xml:space="preserve">This is sourced from the RPM_LABEL_CODE table. </w:t>
        </w:r>
      </w:ins>
    </w:p>
    <w:p w14:paraId="26BB805B" w14:textId="77B22A19" w:rsidR="00F3161D" w:rsidRDefault="00F3161D">
      <w:pPr>
        <w:ind w:left="1080"/>
        <w:rPr>
          <w:ins w:id="471" w:author="Sayali Dev" w:date="2018-02-12T13:48:00Z"/>
        </w:rPr>
        <w:pPrChange w:id="472" w:author="Sayali Dev" w:date="2018-02-12T13:50:00Z">
          <w:pPr>
            <w:pStyle w:val="ListParagraph"/>
            <w:numPr>
              <w:numId w:val="19"/>
            </w:numPr>
            <w:ind w:left="1080" w:hanging="360"/>
          </w:pPr>
        </w:pPrChange>
      </w:pPr>
      <w:ins w:id="473" w:author="Sayali Dev" w:date="2018-02-12T13:48:00Z">
        <w:r>
          <w:t>You will need to make another entry in that table. </w:t>
        </w:r>
      </w:ins>
    </w:p>
    <w:p w14:paraId="0237F74D" w14:textId="1A3CD462" w:rsidR="00F3161D" w:rsidRDefault="00D17001">
      <w:pPr>
        <w:ind w:left="1080"/>
        <w:rPr>
          <w:ins w:id="474" w:author="Sayali Dev" w:date="2018-02-12T13:48:00Z"/>
        </w:rPr>
        <w:pPrChange w:id="475" w:author="Sayali Dev" w:date="2018-02-12T13:50:00Z">
          <w:pPr>
            <w:pStyle w:val="ListParagraph"/>
            <w:numPr>
              <w:numId w:val="19"/>
            </w:numPr>
            <w:ind w:left="1080" w:hanging="360"/>
          </w:pPr>
        </w:pPrChange>
      </w:pPr>
      <w:ins w:id="476" w:author="Sayali Dev" w:date="2018-02-12T14:01:00Z">
        <w:r>
          <w:rPr>
            <w:noProof/>
          </w:rPr>
          <w:drawing>
            <wp:inline distT="0" distB="0" distL="0" distR="0" wp14:anchorId="77E523BA" wp14:editId="1E4DE378">
              <wp:extent cx="6454588" cy="548005"/>
              <wp:effectExtent l="0" t="0" r="3810" b="4445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36258"/>
                      <a:stretch/>
                    </pic:blipFill>
                    <pic:spPr bwMode="auto">
                      <a:xfrm>
                        <a:off x="0" y="0"/>
                        <a:ext cx="6463734" cy="5487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3816F6E0" w14:textId="77777777" w:rsidR="00F3161D" w:rsidRDefault="00F3161D">
      <w:pPr>
        <w:pStyle w:val="ListParagraph"/>
        <w:ind w:left="1080"/>
        <w:rPr>
          <w:ins w:id="477" w:author="Sayali Dev" w:date="2018-02-12T13:48:00Z"/>
        </w:rPr>
        <w:pPrChange w:id="478" w:author="Sayali Dev" w:date="2018-02-12T13:50:00Z">
          <w:pPr>
            <w:pStyle w:val="ListParagraph"/>
            <w:numPr>
              <w:numId w:val="19"/>
            </w:numPr>
            <w:ind w:left="1080" w:hanging="360"/>
          </w:pPr>
        </w:pPrChange>
      </w:pPr>
    </w:p>
    <w:p w14:paraId="73363682" w14:textId="77777777" w:rsidR="00F3161D" w:rsidRDefault="00F3161D">
      <w:pPr>
        <w:ind w:left="1080"/>
        <w:pPrChange w:id="479" w:author="Sayali Dev" w:date="2018-02-12T13:48:00Z">
          <w:pPr>
            <w:numPr>
              <w:numId w:val="19"/>
            </w:numPr>
            <w:ind w:left="1080" w:hanging="360"/>
          </w:pPr>
        </w:pPrChange>
      </w:pPr>
    </w:p>
    <w:p w14:paraId="4287DF96" w14:textId="6F379B46" w:rsidR="009B283F" w:rsidRDefault="00EC217F" w:rsidP="00A71796">
      <w:pPr>
        <w:numPr>
          <w:ilvl w:val="0"/>
          <w:numId w:val="19"/>
        </w:numPr>
      </w:pPr>
      <w:r>
        <w:t>Multiple kit templates can be created</w:t>
      </w:r>
      <w:r w:rsidR="007A7DB1">
        <w:t>. T</w:t>
      </w:r>
      <w:r>
        <w:t xml:space="preserve">he same set of kit templates can be used for multiple sites. </w:t>
      </w:r>
      <w:r w:rsidR="007A7DB1">
        <w:br/>
      </w:r>
      <w:r w:rsidR="009B1750">
        <w:br/>
      </w:r>
      <w:r w:rsidR="009B1750" w:rsidRPr="009B1750">
        <w:rPr>
          <w:b/>
        </w:rPr>
        <w:t>Example:</w:t>
      </w:r>
      <w:r>
        <w:t xml:space="preserve"> </w:t>
      </w:r>
      <w:r w:rsidR="009B1750">
        <w:t>Y</w:t>
      </w:r>
      <w:r>
        <w:t>ou c</w:t>
      </w:r>
      <w:r w:rsidR="005E2903">
        <w:t>an</w:t>
      </w:r>
      <w:r>
        <w:t xml:space="preserve"> create a kit template for the Initial collection event, then a second kit template for </w:t>
      </w:r>
      <w:r w:rsidR="005E2903">
        <w:t>a</w:t>
      </w:r>
      <w:r>
        <w:t xml:space="preserve"> Follow-up event, a</w:t>
      </w:r>
      <w:r w:rsidR="007A7DB1">
        <w:t>nd a</w:t>
      </w:r>
      <w:r>
        <w:t xml:space="preserve"> third kit template for </w:t>
      </w:r>
      <w:r w:rsidR="005E2903">
        <w:t xml:space="preserve">a </w:t>
      </w:r>
      <w:r w:rsidR="007A7DB1">
        <w:t>Final event</w:t>
      </w:r>
      <w:r w:rsidR="005E2903">
        <w:t>.</w:t>
      </w:r>
      <w:r>
        <w:t xml:space="preserve"> </w:t>
      </w:r>
      <w:r w:rsidR="005E2903">
        <w:t>T</w:t>
      </w:r>
      <w:r w:rsidR="007F28BD">
        <w:t xml:space="preserve">he </w:t>
      </w:r>
      <w:r>
        <w:t xml:space="preserve">same kit templates </w:t>
      </w:r>
      <w:r w:rsidR="005E2903">
        <w:t xml:space="preserve">can be used </w:t>
      </w:r>
      <w:r>
        <w:t>for multiple sites with the same events.</w:t>
      </w:r>
      <w:r w:rsidR="009B283F">
        <w:br/>
      </w:r>
    </w:p>
    <w:p w14:paraId="4287DF97" w14:textId="431844A9" w:rsidR="00A80089" w:rsidRDefault="00A80089" w:rsidP="00A71796">
      <w:pPr>
        <w:numPr>
          <w:ilvl w:val="0"/>
          <w:numId w:val="19"/>
        </w:numPr>
      </w:pPr>
      <w:r>
        <w:t xml:space="preserve">An existing </w:t>
      </w:r>
      <w:r w:rsidRPr="00A80089">
        <w:rPr>
          <w:b/>
        </w:rPr>
        <w:t>Kit Template Name</w:t>
      </w:r>
      <w:r>
        <w:t xml:space="preserve"> can be used when creating a new kit. However, the </w:t>
      </w:r>
      <w:r w:rsidRPr="00A80089">
        <w:rPr>
          <w:b/>
        </w:rPr>
        <w:t>Kit Template Code</w:t>
      </w:r>
      <w:r>
        <w:t xml:space="preserve"> must be unique for each template. </w:t>
      </w:r>
      <w:r w:rsidR="009B1750">
        <w:br/>
      </w:r>
      <w:r w:rsidR="009B1750">
        <w:br/>
      </w:r>
      <w:r w:rsidR="009B1750" w:rsidRPr="009B1750">
        <w:rPr>
          <w:i/>
          <w:u w:val="single"/>
        </w:rPr>
        <w:lastRenderedPageBreak/>
        <w:t>E</w:t>
      </w:r>
      <w:r w:rsidRPr="009B1750">
        <w:rPr>
          <w:i/>
          <w:u w:val="single"/>
        </w:rPr>
        <w:t>xample</w:t>
      </w:r>
      <w:r>
        <w:t xml:space="preserve">: </w:t>
      </w:r>
      <w:r w:rsidR="007A7DB1">
        <w:t xml:space="preserve">To create three kits </w:t>
      </w:r>
      <w:r w:rsidR="009B1750">
        <w:t xml:space="preserve">with </w:t>
      </w:r>
      <w:r w:rsidR="007A7DB1">
        <w:t xml:space="preserve">the </w:t>
      </w:r>
      <w:r w:rsidR="009B1750">
        <w:t>same name</w:t>
      </w:r>
      <w:r w:rsidR="003560D5">
        <w:t>:</w:t>
      </w:r>
      <w:r w:rsidR="009B1750">
        <w:t xml:space="preserve"> </w:t>
      </w:r>
      <w:r w:rsidR="009B1750" w:rsidRPr="003560D5">
        <w:rPr>
          <w:b/>
        </w:rPr>
        <w:t>Kit Template Name</w:t>
      </w:r>
      <w:r w:rsidR="009B1750">
        <w:t xml:space="preserve"> for each </w:t>
      </w:r>
      <w:r w:rsidR="003560D5">
        <w:t>can be</w:t>
      </w:r>
      <w:r w:rsidR="009B1750">
        <w:t xml:space="preserve"> Lung Cancer Study</w:t>
      </w:r>
      <w:r w:rsidR="003560D5">
        <w:t>,</w:t>
      </w:r>
      <w:r w:rsidR="009B1750">
        <w:t xml:space="preserve"> and </w:t>
      </w:r>
      <w:r w:rsidR="003560D5">
        <w:t xml:space="preserve">the </w:t>
      </w:r>
      <w:r w:rsidR="009B1750" w:rsidRPr="003560D5">
        <w:rPr>
          <w:b/>
        </w:rPr>
        <w:t xml:space="preserve">Kit </w:t>
      </w:r>
      <w:r w:rsidR="003560D5" w:rsidRPr="003560D5">
        <w:rPr>
          <w:b/>
        </w:rPr>
        <w:t>T</w:t>
      </w:r>
      <w:r w:rsidR="009B1750" w:rsidRPr="003560D5">
        <w:rPr>
          <w:b/>
        </w:rPr>
        <w:t>emplate Codes</w:t>
      </w:r>
      <w:r w:rsidR="009B1750">
        <w:t xml:space="preserve"> </w:t>
      </w:r>
      <w:r w:rsidR="003560D5">
        <w:t>could be</w:t>
      </w:r>
      <w:r w:rsidR="009B1750">
        <w:t xml:space="preserve"> Initial</w:t>
      </w:r>
      <w:r w:rsidR="00F311EF">
        <w:t>1, Initial2 and Initial</w:t>
      </w:r>
      <w:r w:rsidR="009B1750">
        <w:t>3.</w:t>
      </w:r>
      <w:r w:rsidR="0014208B">
        <w:br/>
      </w:r>
      <w:r w:rsidR="0014208B">
        <w:br/>
      </w:r>
      <w:r w:rsidR="0014208B" w:rsidRPr="0014208B">
        <w:rPr>
          <w:i/>
          <w:u w:val="single"/>
        </w:rPr>
        <w:t>Note:</w:t>
      </w:r>
      <w:r w:rsidR="0014208B">
        <w:t xml:space="preserve"> The </w:t>
      </w:r>
      <w:r w:rsidR="0014208B" w:rsidRPr="0014208B">
        <w:rPr>
          <w:b/>
        </w:rPr>
        <w:t>Kit Template Name</w:t>
      </w:r>
      <w:r w:rsidR="0014208B">
        <w:t xml:space="preserve"> and </w:t>
      </w:r>
      <w:r w:rsidR="0014208B" w:rsidRPr="0014208B">
        <w:rPr>
          <w:b/>
        </w:rPr>
        <w:t xml:space="preserve">Kit Template Code </w:t>
      </w:r>
      <w:r w:rsidR="0014208B">
        <w:t>cannot contain special characters.</w:t>
      </w:r>
      <w:r>
        <w:br/>
      </w:r>
    </w:p>
    <w:p w14:paraId="4287DF98" w14:textId="3F32EDC9" w:rsidR="003B7EFB" w:rsidRDefault="00A80089" w:rsidP="00A71796">
      <w:pPr>
        <w:numPr>
          <w:ilvl w:val="0"/>
          <w:numId w:val="19"/>
        </w:numPr>
      </w:pPr>
      <w:r w:rsidRPr="003560D5">
        <w:rPr>
          <w:b/>
        </w:rPr>
        <w:t>Component Group Name</w:t>
      </w:r>
      <w:r>
        <w:t xml:space="preserve">: </w:t>
      </w:r>
      <w:r w:rsidR="003560D5">
        <w:t xml:space="preserve">You must select a </w:t>
      </w:r>
      <w:r w:rsidR="003560D5" w:rsidRPr="003560D5">
        <w:rPr>
          <w:b/>
        </w:rPr>
        <w:t>Component Group Name</w:t>
      </w:r>
      <w:r w:rsidR="003560D5">
        <w:t xml:space="preserve"> for each different component of t</w:t>
      </w:r>
      <w:r w:rsidR="004443CF">
        <w:t>he kit (blood, tissue, packing i</w:t>
      </w:r>
      <w:r w:rsidR="003560D5">
        <w:t>tems, etc.) before ad</w:t>
      </w:r>
      <w:r w:rsidR="005F36B5">
        <w:t>ding a</w:t>
      </w:r>
      <w:r w:rsidR="003560D5">
        <w:t xml:space="preserve"> component or spare item to the template.</w:t>
      </w:r>
      <w:r w:rsidR="005F36B5">
        <w:br/>
      </w:r>
      <w:r w:rsidR="005F36B5">
        <w:br/>
      </w:r>
      <w:r w:rsidR="005F36B5" w:rsidRPr="005F36B5">
        <w:rPr>
          <w:i/>
          <w:u w:val="single"/>
        </w:rPr>
        <w:t>Note:</w:t>
      </w:r>
      <w:r w:rsidR="005F36B5">
        <w:t xml:space="preserve"> </w:t>
      </w:r>
      <w:r w:rsidR="003560D5">
        <w:t xml:space="preserve">If the appropriate </w:t>
      </w:r>
      <w:r w:rsidR="005F36B5">
        <w:t>group n</w:t>
      </w:r>
      <w:r w:rsidR="003560D5">
        <w:t xml:space="preserve">ame is not listed, you can add a new group by inputting the name in the </w:t>
      </w:r>
      <w:r w:rsidR="003560D5" w:rsidRPr="005F36B5">
        <w:rPr>
          <w:b/>
        </w:rPr>
        <w:t>Component Group Name</w:t>
      </w:r>
      <w:r w:rsidR="003560D5">
        <w:t xml:space="preserve"> textbox on the rig</w:t>
      </w:r>
      <w:r w:rsidR="003560D5" w:rsidRPr="001471CC">
        <w:t>h</w:t>
      </w:r>
      <w:r w:rsidR="008A2988">
        <w:t>t</w:t>
      </w:r>
      <w:r w:rsidR="003560D5" w:rsidRPr="001471CC">
        <w:t xml:space="preserve"> </w:t>
      </w:r>
      <w:r w:rsidR="003560D5">
        <w:t xml:space="preserve">and clicking </w:t>
      </w:r>
      <w:r w:rsidR="003560D5" w:rsidRPr="005F36B5">
        <w:rPr>
          <w:b/>
        </w:rPr>
        <w:t>ADD</w:t>
      </w:r>
      <w:r w:rsidR="003560D5">
        <w:t>.</w:t>
      </w:r>
    </w:p>
    <w:p w14:paraId="4287DF99" w14:textId="77777777" w:rsidR="005F36B5" w:rsidRDefault="005F36B5" w:rsidP="005F36B5"/>
    <w:p w14:paraId="4287DF9A" w14:textId="1FD9195B" w:rsidR="00F50B00" w:rsidRPr="005F36B5" w:rsidRDefault="005F36B5" w:rsidP="00A71796">
      <w:pPr>
        <w:pStyle w:val="ListParagraph"/>
        <w:numPr>
          <w:ilvl w:val="0"/>
          <w:numId w:val="20"/>
        </w:numPr>
        <w:ind w:left="1080"/>
        <w:rPr>
          <w:b/>
        </w:rPr>
      </w:pPr>
      <w:r w:rsidRPr="005F36B5">
        <w:rPr>
          <w:b/>
        </w:rPr>
        <w:t>Add New Component:</w:t>
      </w:r>
      <w:r>
        <w:rPr>
          <w:b/>
        </w:rPr>
        <w:t xml:space="preserve"> </w:t>
      </w:r>
      <w:r>
        <w:t xml:space="preserve">Specify the kit contents for each Component Group by clicking this link, completing the required fields and then clicking </w:t>
      </w:r>
      <w:r w:rsidRPr="005F36B5">
        <w:rPr>
          <w:b/>
        </w:rPr>
        <w:t>ADD</w:t>
      </w:r>
      <w:r>
        <w:t>.</w:t>
      </w:r>
      <w:r w:rsidRPr="005F36B5">
        <w:rPr>
          <w:b/>
        </w:rPr>
        <w:br/>
      </w:r>
    </w:p>
    <w:p w14:paraId="4287DF9B" w14:textId="77777777" w:rsidR="005F36B5" w:rsidRPr="00006310" w:rsidRDefault="005F36B5" w:rsidP="00A71796">
      <w:pPr>
        <w:pStyle w:val="ListParagraph"/>
        <w:numPr>
          <w:ilvl w:val="0"/>
          <w:numId w:val="20"/>
        </w:numPr>
        <w:ind w:left="1080"/>
        <w:rPr>
          <w:b/>
        </w:rPr>
      </w:pPr>
      <w:r w:rsidRPr="005F36B5">
        <w:rPr>
          <w:b/>
        </w:rPr>
        <w:t xml:space="preserve">Add New Spare item: </w:t>
      </w:r>
      <w:r w:rsidR="007A48BD" w:rsidRPr="007A48BD">
        <w:t xml:space="preserve">If applicable, specify </w:t>
      </w:r>
      <w:r w:rsidR="007A48BD">
        <w:t xml:space="preserve">any spare items (zip-lock bags, gauze, swabs, packing list, etc.) that should be included in the kit for each Component Group by clicking this link, completing the required fields and then clicking </w:t>
      </w:r>
      <w:r w:rsidR="007A48BD" w:rsidRPr="005F36B5">
        <w:rPr>
          <w:b/>
        </w:rPr>
        <w:t>ADD</w:t>
      </w:r>
      <w:r w:rsidR="007A48BD">
        <w:t>.</w:t>
      </w:r>
      <w:del w:id="480" w:author="Sayali Dev" w:date="2018-02-16T17:52:00Z">
        <w:r w:rsidR="007A48BD" w:rsidRPr="005F36B5" w:rsidDel="00833C36">
          <w:rPr>
            <w:b/>
          </w:rPr>
          <w:br/>
        </w:r>
      </w:del>
    </w:p>
    <w:p w14:paraId="4287DF9C" w14:textId="77777777" w:rsidR="005F36B5" w:rsidRDefault="005F36B5" w:rsidP="00716892"/>
    <w:p w14:paraId="4287DF9D" w14:textId="476FEE83" w:rsidR="009B283F" w:rsidRDefault="009B283F" w:rsidP="00AE3AE8">
      <w:pPr>
        <w:pStyle w:val="Heading2"/>
      </w:pPr>
      <w:bookmarkStart w:id="481" w:name="_Toc506567758"/>
      <w:r>
        <w:t>Cre</w:t>
      </w:r>
      <w:r w:rsidRPr="00C02723">
        <w:t>a</w:t>
      </w:r>
      <w:r>
        <w:t>te Forms</w:t>
      </w:r>
      <w:bookmarkEnd w:id="481"/>
      <w:r>
        <w:br/>
      </w:r>
    </w:p>
    <w:p w14:paraId="4287DF9E" w14:textId="77777777" w:rsidR="00A3597B" w:rsidRDefault="009B283F" w:rsidP="00A71796">
      <w:pPr>
        <w:numPr>
          <w:ilvl w:val="0"/>
          <w:numId w:val="28"/>
        </w:numPr>
      </w:pPr>
      <w:r>
        <w:t xml:space="preserve">Access </w:t>
      </w:r>
      <w:r w:rsidRPr="00B34630">
        <w:rPr>
          <w:b/>
        </w:rPr>
        <w:t>IAMS&gt;</w:t>
      </w:r>
      <w:r>
        <w:rPr>
          <w:b/>
        </w:rPr>
        <w:t>Forms Designer</w:t>
      </w:r>
      <w:r>
        <w:t xml:space="preserve"> and use the </w:t>
      </w:r>
      <w:r w:rsidRPr="00B34630">
        <w:rPr>
          <w:b/>
        </w:rPr>
        <w:t xml:space="preserve">Create New </w:t>
      </w:r>
      <w:r>
        <w:rPr>
          <w:b/>
        </w:rPr>
        <w:t>Data Collection Form</w:t>
      </w:r>
      <w:r>
        <w:t xml:space="preserve"> link. </w:t>
      </w:r>
      <w:r w:rsidR="00D61EA0">
        <w:br/>
        <w:t>General ti</w:t>
      </w:r>
      <w:r w:rsidR="00A3597B">
        <w:t>ps for Create Form screen:</w:t>
      </w:r>
      <w:r w:rsidR="00A3597B" w:rsidRPr="00A3597B">
        <w:t xml:space="preserve"> </w:t>
      </w:r>
      <w:r w:rsidR="00A3597B">
        <w:br/>
      </w:r>
    </w:p>
    <w:p w14:paraId="4287DF9F" w14:textId="77777777" w:rsidR="00A3597B" w:rsidRDefault="00A3597B" w:rsidP="00A71796">
      <w:pPr>
        <w:pStyle w:val="ListParagraph"/>
        <w:numPr>
          <w:ilvl w:val="0"/>
          <w:numId w:val="21"/>
        </w:numPr>
      </w:pPr>
      <w:r w:rsidRPr="003D1615">
        <w:rPr>
          <w:b/>
        </w:rPr>
        <w:t xml:space="preserve">Search Questions </w:t>
      </w:r>
      <w:r w:rsidRPr="00A02FF5">
        <w:t>link</w:t>
      </w:r>
      <w:r>
        <w:t xml:space="preserve">: Click link to access </w:t>
      </w:r>
      <w:r w:rsidRPr="003D1615">
        <w:rPr>
          <w:b/>
        </w:rPr>
        <w:t>Search Question</w:t>
      </w:r>
      <w:r>
        <w:t xml:space="preserve"> pop-up. Search and select questions </w:t>
      </w:r>
      <w:r w:rsidR="00D61EA0">
        <w:t xml:space="preserve">to add to the </w:t>
      </w:r>
      <w:r>
        <w:t>form</w:t>
      </w:r>
      <w:r w:rsidR="00D61EA0">
        <w:t>. T</w:t>
      </w:r>
      <w:r>
        <w:t xml:space="preserve">hen click </w:t>
      </w:r>
      <w:r w:rsidRPr="003D1615">
        <w:rPr>
          <w:b/>
        </w:rPr>
        <w:t>ADD</w:t>
      </w:r>
      <w:r>
        <w:t>.</w:t>
      </w:r>
    </w:p>
    <w:p w14:paraId="62E835DF" w14:textId="77777777" w:rsidR="005D62BE" w:rsidRPr="005D62BE" w:rsidRDefault="00A3597B" w:rsidP="00A71796">
      <w:pPr>
        <w:pStyle w:val="ListParagraph"/>
        <w:numPr>
          <w:ilvl w:val="0"/>
          <w:numId w:val="22"/>
        </w:numPr>
        <w:ind w:left="1440"/>
        <w:rPr>
          <w:b/>
        </w:rPr>
      </w:pPr>
      <w:r>
        <w:t xml:space="preserve">You can perform </w:t>
      </w:r>
      <w:r w:rsidR="00D61EA0">
        <w:t xml:space="preserve">wildcard </w:t>
      </w:r>
      <w:r>
        <w:t>searches using partial words with</w:t>
      </w:r>
      <w:r w:rsidR="00D61EA0">
        <w:t xml:space="preserve"> an asterisk (</w:t>
      </w:r>
      <w:r>
        <w:t>*</w:t>
      </w:r>
      <w:r w:rsidR="00D61EA0">
        <w:t>)</w:t>
      </w:r>
      <w:r>
        <w:t xml:space="preserve"> at the end or the beginning.</w:t>
      </w:r>
    </w:p>
    <w:p w14:paraId="4287DFA0" w14:textId="00E7AFED" w:rsidR="00A3597B" w:rsidRPr="00A3597B" w:rsidRDefault="005D62BE" w:rsidP="00A71796">
      <w:pPr>
        <w:pStyle w:val="ListParagraph"/>
        <w:numPr>
          <w:ilvl w:val="0"/>
          <w:numId w:val="22"/>
        </w:numPr>
        <w:ind w:left="1440"/>
        <w:rPr>
          <w:b/>
        </w:rPr>
      </w:pPr>
      <w:r>
        <w:t>You can add PHI as well as Non-PHI questions to the Data Collection Forms.</w:t>
      </w:r>
      <w:r w:rsidR="00A3597B">
        <w:br/>
      </w:r>
    </w:p>
    <w:p w14:paraId="4287DFA1" w14:textId="77777777" w:rsidR="00A3597B" w:rsidRDefault="00A3597B" w:rsidP="00A71796">
      <w:pPr>
        <w:pStyle w:val="ListParagraph"/>
        <w:numPr>
          <w:ilvl w:val="0"/>
          <w:numId w:val="21"/>
        </w:numPr>
      </w:pPr>
      <w:r w:rsidRPr="00A3597B">
        <w:rPr>
          <w:b/>
        </w:rPr>
        <w:t>Order</w:t>
      </w:r>
      <w:r>
        <w:t xml:space="preserve">: Once questions are added to the form, </w:t>
      </w:r>
      <w:r w:rsidR="00BC29D2">
        <w:t>place</w:t>
      </w:r>
      <w:r w:rsidR="00D61EA0">
        <w:t xml:space="preserve"> the cursor on a question and </w:t>
      </w:r>
      <w:r>
        <w:t>us</w:t>
      </w:r>
      <w:r w:rsidR="00D61EA0">
        <w:t xml:space="preserve">e the </w:t>
      </w:r>
      <w:r>
        <w:t>“drag and drop” feature</w:t>
      </w:r>
      <w:r w:rsidR="00D61EA0" w:rsidRPr="00D61EA0">
        <w:t xml:space="preserve"> </w:t>
      </w:r>
      <w:r w:rsidR="00D61EA0">
        <w:t>to change the order of the questions on the form</w:t>
      </w:r>
      <w:r>
        <w:t>.</w:t>
      </w:r>
      <w:del w:id="482" w:author="Sayali Dev" w:date="2018-02-16T17:52:00Z">
        <w:r w:rsidDel="00833C36">
          <w:br/>
        </w:r>
      </w:del>
    </w:p>
    <w:p w14:paraId="4287DFA2" w14:textId="77777777" w:rsidR="00D61EA0" w:rsidDel="00833C36" w:rsidRDefault="00A3597B" w:rsidP="00A71796">
      <w:pPr>
        <w:pStyle w:val="ListParagraph"/>
        <w:numPr>
          <w:ilvl w:val="0"/>
          <w:numId w:val="21"/>
        </w:numPr>
        <w:rPr>
          <w:del w:id="483" w:author="Sayali Dev" w:date="2018-02-16T17:52:00Z"/>
        </w:rPr>
      </w:pPr>
      <w:r w:rsidRPr="00A3597B">
        <w:rPr>
          <w:b/>
        </w:rPr>
        <w:t>Delete:</w:t>
      </w:r>
      <w:r>
        <w:t xml:space="preserve"> </w:t>
      </w:r>
      <w:r w:rsidR="00B24B8A">
        <w:t>To delete a question that has been added</w:t>
      </w:r>
      <w:r>
        <w:t xml:space="preserve">, </w:t>
      </w:r>
      <w:r w:rsidR="00D61EA0">
        <w:t>c</w:t>
      </w:r>
      <w:r>
        <w:t xml:space="preserve">lick on the </w:t>
      </w:r>
      <w:r w:rsidRPr="00A3597B">
        <w:rPr>
          <w:b/>
        </w:rPr>
        <w:t xml:space="preserve">trash can </w:t>
      </w:r>
      <w:r w:rsidRPr="002D5FE9">
        <w:rPr>
          <w:b/>
        </w:rPr>
        <w:t>icon</w:t>
      </w:r>
      <w:r w:rsidR="002D5FE9">
        <w:rPr>
          <w:b/>
        </w:rPr>
        <w:t xml:space="preserve"> </w:t>
      </w:r>
      <w:r w:rsidR="00B24B8A" w:rsidRPr="00B24B8A">
        <w:rPr>
          <w:noProof/>
        </w:rPr>
        <w:drawing>
          <wp:inline distT="0" distB="0" distL="0" distR="0" wp14:anchorId="4287E013" wp14:editId="4287E014">
            <wp:extent cx="353595" cy="292100"/>
            <wp:effectExtent l="19050" t="0" r="835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94222" t="59237" r="3306" b="38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95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(last column on the right)</w:t>
      </w:r>
      <w:r w:rsidR="00B24B8A">
        <w:t>.</w:t>
      </w:r>
    </w:p>
    <w:p w14:paraId="4287DFA3" w14:textId="5624066E" w:rsidR="00A3597B" w:rsidRPr="00D61EA0" w:rsidRDefault="00D61EA0">
      <w:pPr>
        <w:pStyle w:val="ListParagraph"/>
        <w:numPr>
          <w:ilvl w:val="0"/>
          <w:numId w:val="21"/>
        </w:numPr>
        <w:pPrChange w:id="484" w:author="Sayali Dev" w:date="2018-02-16T17:52:00Z">
          <w:pPr>
            <w:tabs>
              <w:tab w:val="left" w:pos="2280"/>
            </w:tabs>
          </w:pPr>
        </w:pPrChange>
      </w:pPr>
      <w:del w:id="485" w:author="Sayali Dev" w:date="2018-02-16T17:52:00Z">
        <w:r w:rsidDel="00833C36">
          <w:tab/>
        </w:r>
      </w:del>
    </w:p>
    <w:p w14:paraId="4287DFA4" w14:textId="108001C9" w:rsidR="00A3597B" w:rsidDel="00833C36" w:rsidRDefault="00A3597B">
      <w:pPr>
        <w:pStyle w:val="ListParagraph"/>
        <w:numPr>
          <w:ilvl w:val="0"/>
          <w:numId w:val="21"/>
        </w:numPr>
        <w:rPr>
          <w:del w:id="486" w:author="Sayali Dev" w:date="2018-02-16T17:52:00Z"/>
        </w:rPr>
      </w:pPr>
      <w:r w:rsidRPr="00833C36">
        <w:rPr>
          <w:b/>
        </w:rPr>
        <w:t>Print Form:</w:t>
      </w:r>
      <w:r>
        <w:t xml:space="preserve"> Click the </w:t>
      </w:r>
      <w:r w:rsidRPr="00833C36">
        <w:rPr>
          <w:b/>
        </w:rPr>
        <w:t xml:space="preserve">print icon </w:t>
      </w:r>
      <w:r w:rsidR="00B24B8A" w:rsidRPr="00B24B8A">
        <w:rPr>
          <w:b/>
          <w:noProof/>
        </w:rPr>
        <w:drawing>
          <wp:inline distT="0" distB="0" distL="0" distR="0" wp14:anchorId="4287E015" wp14:editId="4287E016">
            <wp:extent cx="349250" cy="33031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94607" t="50762" r="2976" b="46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33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4B8A" w:rsidRPr="00833C36">
        <w:rPr>
          <w:b/>
        </w:rPr>
        <w:t xml:space="preserve"> </w:t>
      </w:r>
      <w:r>
        <w:t>above the Delete column to preview and/or print the new form.</w:t>
      </w:r>
      <w:del w:id="487" w:author="Sayali Dev" w:date="2018-02-16T17:52:00Z">
        <w:r w:rsidDel="00833C36">
          <w:br/>
        </w:r>
      </w:del>
    </w:p>
    <w:p w14:paraId="42D03505" w14:textId="77777777" w:rsidR="00833C36" w:rsidRPr="00833C36" w:rsidRDefault="00833C36">
      <w:pPr>
        <w:pStyle w:val="ListParagraph"/>
        <w:numPr>
          <w:ilvl w:val="0"/>
          <w:numId w:val="21"/>
        </w:numPr>
        <w:rPr>
          <w:ins w:id="488" w:author="Sayali Dev" w:date="2018-02-16T17:52:00Z"/>
          <w:rPrChange w:id="489" w:author="Sayali Dev" w:date="2018-02-16T17:52:00Z">
            <w:rPr>
              <w:ins w:id="490" w:author="Sayali Dev" w:date="2018-02-16T17:52:00Z"/>
              <w:b/>
            </w:rPr>
          </w:rPrChange>
        </w:rPr>
      </w:pPr>
    </w:p>
    <w:p w14:paraId="4287DFA5" w14:textId="35E58FF3" w:rsidR="009B283F" w:rsidRDefault="00A3597B">
      <w:pPr>
        <w:pStyle w:val="ListParagraph"/>
        <w:numPr>
          <w:ilvl w:val="0"/>
          <w:numId w:val="21"/>
        </w:numPr>
      </w:pPr>
      <w:r w:rsidRPr="00833C36">
        <w:rPr>
          <w:b/>
        </w:rPr>
        <w:t>Add New Item:</w:t>
      </w:r>
      <w:r>
        <w:t xml:space="preserve"> Click the </w:t>
      </w:r>
      <w:r w:rsidRPr="00833C36">
        <w:rPr>
          <w:b/>
        </w:rPr>
        <w:t>+ icon</w:t>
      </w:r>
      <w:r>
        <w:t xml:space="preserve"> </w:t>
      </w:r>
      <w:r w:rsidR="002D5FE9" w:rsidRPr="002D5FE9">
        <w:rPr>
          <w:noProof/>
        </w:rPr>
        <w:drawing>
          <wp:inline distT="0" distB="0" distL="0" distR="0" wp14:anchorId="4287E017" wp14:editId="4287E018">
            <wp:extent cx="296334" cy="381000"/>
            <wp:effectExtent l="19050" t="0" r="8466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3053" t="75802" r="94359" b="19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04" cy="384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1EA0">
        <w:t xml:space="preserve">and complete required fields </w:t>
      </w:r>
      <w:r w:rsidR="00CD3FC6">
        <w:t xml:space="preserve">to add a Table, Section Header </w:t>
      </w:r>
      <w:r>
        <w:t>or Note to the form.</w:t>
      </w:r>
      <w:r>
        <w:br/>
      </w:r>
    </w:p>
    <w:p w14:paraId="4287DFA6" w14:textId="633E4715" w:rsidR="00A3597B" w:rsidRDefault="009B283F" w:rsidP="00A71796">
      <w:pPr>
        <w:numPr>
          <w:ilvl w:val="0"/>
          <w:numId w:val="28"/>
        </w:numPr>
      </w:pPr>
      <w:r>
        <w:t>Based on bus</w:t>
      </w:r>
      <w:r w:rsidR="00CD3FC6">
        <w:t>iness requirements for the new Project;</w:t>
      </w:r>
      <w:r>
        <w:t xml:space="preserve"> create, </w:t>
      </w:r>
      <w:r w:rsidRPr="003E317B">
        <w:rPr>
          <w:b/>
        </w:rPr>
        <w:t>Save</w:t>
      </w:r>
      <w:r>
        <w:t xml:space="preserve"> and </w:t>
      </w:r>
      <w:r w:rsidRPr="003E317B">
        <w:rPr>
          <w:b/>
        </w:rPr>
        <w:t>Activate</w:t>
      </w:r>
      <w:r>
        <w:rPr>
          <w:b/>
        </w:rPr>
        <w:t xml:space="preserve"> </w:t>
      </w:r>
      <w:r w:rsidRPr="00C02723">
        <w:t>a Consent Form</w:t>
      </w:r>
      <w:r>
        <w:t>.</w:t>
      </w:r>
      <w:r w:rsidR="00006310">
        <w:br/>
      </w:r>
    </w:p>
    <w:p w14:paraId="4287DFA7" w14:textId="5F4BD77A" w:rsidR="009B283F" w:rsidRDefault="009B283F" w:rsidP="00A71796">
      <w:pPr>
        <w:numPr>
          <w:ilvl w:val="0"/>
          <w:numId w:val="28"/>
        </w:numPr>
      </w:pPr>
      <w:r>
        <w:t>Based on bus</w:t>
      </w:r>
      <w:r w:rsidR="00CD3FC6">
        <w:t>iness requirements for the new P</w:t>
      </w:r>
      <w:r>
        <w:t>roject</w:t>
      </w:r>
      <w:r w:rsidR="00CD3FC6">
        <w:t>;</w:t>
      </w:r>
      <w:r>
        <w:t xml:space="preserve"> create, </w:t>
      </w:r>
      <w:r w:rsidRPr="003E317B">
        <w:rPr>
          <w:b/>
        </w:rPr>
        <w:t>Save</w:t>
      </w:r>
      <w:r>
        <w:t xml:space="preserve"> and </w:t>
      </w:r>
      <w:r w:rsidRPr="003E317B">
        <w:rPr>
          <w:b/>
        </w:rPr>
        <w:t>Activate</w:t>
      </w:r>
      <w:r>
        <w:rPr>
          <w:b/>
        </w:rPr>
        <w:t xml:space="preserve"> </w:t>
      </w:r>
      <w:r w:rsidRPr="009B283F">
        <w:t xml:space="preserve">a </w:t>
      </w:r>
      <w:r>
        <w:t xml:space="preserve">Sample Processing </w:t>
      </w:r>
      <w:r w:rsidRPr="00C02723">
        <w:t>Form</w:t>
      </w:r>
      <w:r>
        <w:t xml:space="preserve"> for each applicable LIMS workflow: Aliquot, Derivative, Pooling and Generic Experiment.</w:t>
      </w:r>
      <w:r>
        <w:br/>
      </w:r>
    </w:p>
    <w:p w14:paraId="60CBC96C" w14:textId="409F2010" w:rsidR="00972F7A" w:rsidRDefault="009B283F">
      <w:pPr>
        <w:numPr>
          <w:ilvl w:val="0"/>
          <w:numId w:val="28"/>
        </w:numPr>
      </w:pPr>
      <w:r>
        <w:t>Based on bus</w:t>
      </w:r>
      <w:r w:rsidR="00CD3FC6">
        <w:t>iness requirements for the new Project;</w:t>
      </w:r>
      <w:r>
        <w:t xml:space="preserve"> create, </w:t>
      </w:r>
      <w:r w:rsidRPr="003E317B">
        <w:rPr>
          <w:b/>
        </w:rPr>
        <w:t>Save</w:t>
      </w:r>
      <w:r>
        <w:t xml:space="preserve"> and </w:t>
      </w:r>
      <w:r w:rsidRPr="003E317B">
        <w:rPr>
          <w:b/>
        </w:rPr>
        <w:t>Activate</w:t>
      </w:r>
      <w:r>
        <w:rPr>
          <w:b/>
        </w:rPr>
        <w:t xml:space="preserve"> </w:t>
      </w:r>
      <w:r w:rsidRPr="009B283F">
        <w:t>a</w:t>
      </w:r>
      <w:r>
        <w:rPr>
          <w:b/>
        </w:rPr>
        <w:t xml:space="preserve"> </w:t>
      </w:r>
      <w:r>
        <w:t xml:space="preserve">Specimen Collection </w:t>
      </w:r>
      <w:r w:rsidRPr="00C02723">
        <w:t>Form</w:t>
      </w:r>
      <w:r>
        <w:t xml:space="preserve"> for each kit template component</w:t>
      </w:r>
      <w:r w:rsidR="00B005B1">
        <w:t xml:space="preserve"> group</w:t>
      </w:r>
      <w:r w:rsidR="00D61EA0">
        <w:t>.</w:t>
      </w:r>
      <w:r w:rsidR="00D61EA0">
        <w:br/>
      </w:r>
      <w:r w:rsidR="00D61EA0">
        <w:lastRenderedPageBreak/>
        <w:br/>
      </w:r>
    </w:p>
    <w:p w14:paraId="7E6A62A7" w14:textId="134D4EC8" w:rsidR="007D7C1F" w:rsidDel="00F334BA" w:rsidRDefault="00D61EA0">
      <w:pPr>
        <w:pStyle w:val="Heading2"/>
        <w:rPr>
          <w:del w:id="491" w:author="Sayali Dev" w:date="2018-02-05T17:38:00Z"/>
          <w:rFonts w:ascii="Arial" w:hAnsi="Arial"/>
          <w:b/>
          <w:color w:val="auto"/>
          <w:sz w:val="22"/>
          <w:u w:val="none"/>
        </w:rPr>
      </w:pPr>
      <w:bookmarkStart w:id="492" w:name="_Toc506567759"/>
      <w:r>
        <w:t>Upload Sample Processing Templates</w:t>
      </w:r>
      <w:bookmarkEnd w:id="492"/>
    </w:p>
    <w:p w14:paraId="77382834" w14:textId="77777777" w:rsidR="00F334BA" w:rsidRPr="00F334BA" w:rsidRDefault="00F334BA">
      <w:pPr>
        <w:pStyle w:val="Heading2"/>
        <w:rPr>
          <w:ins w:id="493" w:author="Sayali Dev" w:date="2018-02-05T17:38:00Z"/>
        </w:rPr>
      </w:pPr>
    </w:p>
    <w:p w14:paraId="68554D75" w14:textId="79B571B2" w:rsidR="00222C14" w:rsidRPr="00F334BA" w:rsidDel="00F334BA" w:rsidRDefault="007D7C1F">
      <w:pPr>
        <w:pStyle w:val="Heading2"/>
        <w:rPr>
          <w:del w:id="494" w:author="Sayali Dev" w:date="2018-02-05T17:38:00Z"/>
          <w:rFonts w:ascii="Arial" w:hAnsi="Arial"/>
          <w:b/>
          <w:color w:val="auto"/>
          <w:sz w:val="22"/>
          <w:u w:val="none"/>
          <w:rPrChange w:id="495" w:author="Sayali Dev" w:date="2018-02-05T17:38:00Z">
            <w:rPr>
              <w:del w:id="496" w:author="Sayali Dev" w:date="2018-02-05T17:38:00Z"/>
              <w:rFonts w:ascii="Arial" w:hAnsi="Arial"/>
              <w:color w:val="auto"/>
              <w:sz w:val="22"/>
              <w:u w:val="none"/>
            </w:rPr>
          </w:rPrChange>
        </w:rPr>
      </w:pPr>
      <w:del w:id="497" w:author="Sayali Dev" w:date="2018-02-05T17:38:00Z">
        <w:r w:rsidRPr="00F334BA" w:rsidDel="00F334BA">
          <w:rPr>
            <w:b/>
          </w:rPr>
          <w:delText>Note</w:delText>
        </w:r>
        <w:r w:rsidRPr="00F334BA" w:rsidDel="00F334BA">
          <w:rPr>
            <w:b/>
            <w:rPrChange w:id="498" w:author="Sayali Dev" w:date="2018-02-05T17:38:00Z">
              <w:rPr/>
            </w:rPrChange>
          </w:rPr>
          <w:delText xml:space="preserve">: </w:delText>
        </w:r>
      </w:del>
    </w:p>
    <w:p w14:paraId="022529EF" w14:textId="54C583F1" w:rsidR="00222C14" w:rsidDel="00F334BA" w:rsidRDefault="00222C14">
      <w:pPr>
        <w:pStyle w:val="Heading2"/>
        <w:rPr>
          <w:del w:id="499" w:author="Sayali Dev" w:date="2018-02-05T17:38:00Z"/>
          <w:rFonts w:ascii="Arial" w:hAnsi="Arial"/>
          <w:color w:val="auto"/>
          <w:sz w:val="22"/>
          <w:u w:val="none"/>
        </w:rPr>
        <w:pPrChange w:id="500" w:author="Sayali Dev" w:date="2018-02-05T17:38:00Z">
          <w:pPr>
            <w:pStyle w:val="Heading2"/>
            <w:numPr>
              <w:numId w:val="45"/>
            </w:numPr>
            <w:ind w:left="720" w:hanging="360"/>
          </w:pPr>
        </w:pPrChange>
      </w:pPr>
      <w:del w:id="501" w:author="Sayali Dev" w:date="2018-02-05T17:21:00Z">
        <w:r w:rsidDel="00613F95">
          <w:rPr>
            <w:rFonts w:ascii="Arial" w:hAnsi="Arial"/>
            <w:color w:val="auto"/>
            <w:sz w:val="22"/>
            <w:u w:val="none"/>
          </w:rPr>
          <w:delText>T</w:delText>
        </w:r>
      </w:del>
      <w:del w:id="502" w:author="Sayali Dev" w:date="2018-02-05T17:38:00Z">
        <w:r w:rsidDel="00F334BA">
          <w:rPr>
            <w:rFonts w:ascii="Arial" w:hAnsi="Arial"/>
            <w:color w:val="auto"/>
            <w:sz w:val="22"/>
            <w:u w:val="none"/>
          </w:rPr>
          <w:delText xml:space="preserve">he administrator user can upload </w:delText>
        </w:r>
      </w:del>
      <w:del w:id="503" w:author="Sayali Dev" w:date="2018-02-05T17:21:00Z">
        <w:r w:rsidDel="00613F95">
          <w:rPr>
            <w:rFonts w:ascii="Arial" w:hAnsi="Arial"/>
            <w:color w:val="auto"/>
            <w:sz w:val="22"/>
            <w:u w:val="none"/>
          </w:rPr>
          <w:delText xml:space="preserve">only one type of template – </w:delText>
        </w:r>
      </w:del>
      <w:del w:id="504" w:author="Sayali Dev" w:date="2018-02-05T17:38:00Z">
        <w:r w:rsidDel="00F334BA">
          <w:rPr>
            <w:rFonts w:ascii="Arial" w:hAnsi="Arial"/>
            <w:color w:val="auto"/>
            <w:sz w:val="22"/>
            <w:u w:val="none"/>
          </w:rPr>
          <w:delText>the Process Template</w:delText>
        </w:r>
        <w:r w:rsidR="007D7C1F" w:rsidRPr="007D7C1F" w:rsidDel="00F334BA">
          <w:rPr>
            <w:rFonts w:ascii="Arial" w:hAnsi="Arial"/>
            <w:color w:val="auto"/>
            <w:sz w:val="22"/>
            <w:u w:val="none"/>
          </w:rPr>
          <w:delText>.</w:delText>
        </w:r>
      </w:del>
    </w:p>
    <w:p w14:paraId="4287DFA9" w14:textId="3A9C4CF3" w:rsidR="00D61EA0" w:rsidRPr="00222C14" w:rsidRDefault="00222C14">
      <w:pPr>
        <w:pStyle w:val="Heading2"/>
        <w:rPr>
          <w:rFonts w:ascii="Arial" w:hAnsi="Arial"/>
          <w:color w:val="auto"/>
          <w:sz w:val="22"/>
          <w:u w:val="none"/>
        </w:rPr>
        <w:pPrChange w:id="505" w:author="Sayali Dev" w:date="2018-02-05T17:40:00Z">
          <w:pPr>
            <w:pStyle w:val="Heading2"/>
            <w:numPr>
              <w:numId w:val="45"/>
            </w:numPr>
            <w:ind w:left="720" w:hanging="360"/>
          </w:pPr>
        </w:pPrChange>
      </w:pPr>
      <w:del w:id="506" w:author="Sayali Dev" w:date="2018-02-05T17:38:00Z">
        <w:r w:rsidRPr="00222C14" w:rsidDel="00F334BA">
          <w:rPr>
            <w:rFonts w:ascii="Arial" w:hAnsi="Arial"/>
            <w:color w:val="auto"/>
            <w:sz w:val="22"/>
            <w:u w:val="none"/>
          </w:rPr>
          <w:delText>Any other users cannot upload the Process templates.</w:delText>
        </w:r>
      </w:del>
      <w:del w:id="507" w:author="Sayali Dev" w:date="2018-02-05T17:40:00Z">
        <w:r w:rsidR="00D61EA0" w:rsidRPr="00222C14" w:rsidDel="00B02F8B">
          <w:rPr>
            <w:rFonts w:ascii="Arial" w:hAnsi="Arial"/>
            <w:color w:val="auto"/>
            <w:sz w:val="22"/>
            <w:u w:val="none"/>
          </w:rPr>
          <w:br/>
        </w:r>
      </w:del>
    </w:p>
    <w:p w14:paraId="05F62249" w14:textId="77777777" w:rsidR="00B02F8B" w:rsidRPr="00B02F8B" w:rsidRDefault="00B02F8B">
      <w:pPr>
        <w:rPr>
          <w:ins w:id="508" w:author="Sayali Dev" w:date="2018-02-05T17:40:00Z"/>
          <w:b/>
          <w:rPrChange w:id="509" w:author="Sayali Dev" w:date="2018-02-05T17:40:00Z">
            <w:rPr>
              <w:ins w:id="510" w:author="Sayali Dev" w:date="2018-02-05T17:40:00Z"/>
            </w:rPr>
          </w:rPrChange>
        </w:rPr>
        <w:pPrChange w:id="511" w:author="Sayali Dev" w:date="2018-02-05T17:40:00Z">
          <w:pPr>
            <w:numPr>
              <w:numId w:val="23"/>
            </w:numPr>
            <w:ind w:left="720" w:hanging="360"/>
          </w:pPr>
        </w:pPrChange>
      </w:pPr>
      <w:ins w:id="512" w:author="Sayali Dev" w:date="2018-02-05T17:40:00Z">
        <w:r w:rsidRPr="00B02F8B">
          <w:rPr>
            <w:b/>
            <w:rPrChange w:id="513" w:author="Sayali Dev" w:date="2018-02-05T17:40:00Z">
              <w:rPr/>
            </w:rPrChange>
          </w:rPr>
          <w:t xml:space="preserve">Note: </w:t>
        </w:r>
      </w:ins>
    </w:p>
    <w:p w14:paraId="4E8DEE1C" w14:textId="77777777" w:rsidR="00B02F8B" w:rsidRDefault="00B02F8B">
      <w:pPr>
        <w:numPr>
          <w:ilvl w:val="0"/>
          <w:numId w:val="50"/>
        </w:numPr>
        <w:rPr>
          <w:ins w:id="514" w:author="Sayali Dev" w:date="2018-02-05T17:40:00Z"/>
        </w:rPr>
        <w:pPrChange w:id="515" w:author="Sayali Dev" w:date="2018-02-05T17:40:00Z">
          <w:pPr>
            <w:numPr>
              <w:numId w:val="23"/>
            </w:numPr>
            <w:ind w:left="720" w:hanging="360"/>
          </w:pPr>
        </w:pPrChange>
      </w:pPr>
      <w:ins w:id="516" w:author="Sayali Dev" w:date="2018-02-05T17:40:00Z">
        <w:r>
          <w:t>Only the administrator user can upload the Process Template.</w:t>
        </w:r>
      </w:ins>
    </w:p>
    <w:p w14:paraId="30637084" w14:textId="1EFD45E0" w:rsidR="00B02F8B" w:rsidRDefault="00B02F8B">
      <w:pPr>
        <w:numPr>
          <w:ilvl w:val="0"/>
          <w:numId w:val="50"/>
        </w:numPr>
        <w:rPr>
          <w:ins w:id="517" w:author="Sayali Dev" w:date="2018-02-16T17:50:00Z"/>
        </w:rPr>
        <w:pPrChange w:id="518" w:author="Sayali Dev" w:date="2018-02-05T17:40:00Z">
          <w:pPr>
            <w:numPr>
              <w:numId w:val="23"/>
            </w:numPr>
            <w:ind w:left="720" w:hanging="360"/>
          </w:pPr>
        </w:pPrChange>
      </w:pPr>
      <w:ins w:id="519" w:author="Sayali Dev" w:date="2018-02-05T17:40:00Z">
        <w:r>
          <w:t>Any other users cannot upload the Process templates.</w:t>
        </w:r>
      </w:ins>
    </w:p>
    <w:p w14:paraId="20D3BCAF" w14:textId="591C09BE" w:rsidR="00536E29" w:rsidRDefault="00536E29">
      <w:pPr>
        <w:numPr>
          <w:ilvl w:val="0"/>
          <w:numId w:val="50"/>
        </w:numPr>
        <w:rPr>
          <w:ins w:id="520" w:author="Sayali Dev" w:date="2018-02-16T17:51:00Z"/>
        </w:rPr>
        <w:pPrChange w:id="521" w:author="Sayali Dev" w:date="2018-02-05T17:40:00Z">
          <w:pPr>
            <w:numPr>
              <w:numId w:val="23"/>
            </w:numPr>
            <w:ind w:left="720" w:hanging="360"/>
          </w:pPr>
        </w:pPrChange>
      </w:pPr>
      <w:ins w:id="522" w:author="Sayali Dev" w:date="2018-02-16T17:50:00Z">
        <w:r>
          <w:t xml:space="preserve">Uploading Sample Processing Templates are optional. </w:t>
        </w:r>
      </w:ins>
    </w:p>
    <w:p w14:paraId="756E5C5E" w14:textId="1E4D9181" w:rsidR="00536E29" w:rsidRDefault="00536E29">
      <w:pPr>
        <w:ind w:left="1080"/>
        <w:rPr>
          <w:ins w:id="523" w:author="Sayali Dev" w:date="2018-02-05T17:40:00Z"/>
        </w:rPr>
        <w:pPrChange w:id="524" w:author="Sayali Dev" w:date="2018-02-16T17:51:00Z">
          <w:pPr>
            <w:numPr>
              <w:numId w:val="23"/>
            </w:numPr>
            <w:ind w:left="720" w:hanging="360"/>
          </w:pPr>
        </w:pPrChange>
      </w:pPr>
      <w:ins w:id="525" w:author="Sayali Dev" w:date="2018-02-16T17:50:00Z">
        <w:r>
          <w:t>If a template is not uploaded for a LIMS workflow, the system will use a default template.</w:t>
        </w:r>
      </w:ins>
    </w:p>
    <w:p w14:paraId="655F800E" w14:textId="77777777" w:rsidR="00B02F8B" w:rsidRDefault="00B02F8B">
      <w:pPr>
        <w:ind w:left="720"/>
        <w:rPr>
          <w:ins w:id="526" w:author="Sayali Dev" w:date="2018-02-05T17:40:00Z"/>
        </w:rPr>
        <w:pPrChange w:id="527" w:author="Sayali Dev" w:date="2018-02-16T17:50:00Z">
          <w:pPr>
            <w:numPr>
              <w:numId w:val="23"/>
            </w:numPr>
            <w:ind w:left="720" w:hanging="360"/>
          </w:pPr>
        </w:pPrChange>
      </w:pPr>
    </w:p>
    <w:p w14:paraId="4287DFAA" w14:textId="333F5E74" w:rsidR="00D61EA0" w:rsidRDefault="00D61EA0" w:rsidP="00B02F8B">
      <w:pPr>
        <w:numPr>
          <w:ilvl w:val="0"/>
          <w:numId w:val="23"/>
        </w:numPr>
      </w:pPr>
      <w:r>
        <w:t>Based on business requ</w:t>
      </w:r>
      <w:r w:rsidR="005427CA">
        <w:t>irements for the Project;</w:t>
      </w:r>
      <w:r>
        <w:t xml:space="preserve"> create</w:t>
      </w:r>
      <w:r w:rsidR="00DB0F9A">
        <w:t xml:space="preserve"> </w:t>
      </w:r>
      <w:r w:rsidRPr="009B283F">
        <w:t xml:space="preserve">a </w:t>
      </w:r>
      <w:r>
        <w:t>Sample Processing Template spreadsheet for each applicable LIMS workflow: Aliquot, Derivative, Pooling and Generic Experiment.</w:t>
      </w:r>
      <w:r w:rsidR="00000EE4">
        <w:br/>
      </w:r>
      <w:del w:id="528" w:author="Sayali Dev" w:date="2018-02-16T17:50:00Z">
        <w:r w:rsidR="00000EE4" w:rsidDel="00536E29">
          <w:br/>
        </w:r>
        <w:r w:rsidR="00000EE4" w:rsidRPr="00536E29" w:rsidDel="00536E29">
          <w:rPr>
            <w:rPrChange w:id="529" w:author="Sayali Dev" w:date="2018-02-16T17:50:00Z">
              <w:rPr>
                <w:i/>
                <w:u w:val="single"/>
              </w:rPr>
            </w:rPrChange>
          </w:rPr>
          <w:delText>Note</w:delText>
        </w:r>
        <w:r w:rsidR="00000EE4" w:rsidDel="00536E29">
          <w:delText xml:space="preserve">: Sample Processing Templates are optional. If a template is not uploaded for a LIMS workflow, the system will use a default template. </w:delText>
        </w:r>
        <w:r w:rsidDel="00536E29">
          <w:br/>
        </w:r>
      </w:del>
    </w:p>
    <w:p w14:paraId="4287DFAB" w14:textId="77777777" w:rsidR="00D61EA0" w:rsidRDefault="00D61EA0" w:rsidP="00A71796">
      <w:pPr>
        <w:numPr>
          <w:ilvl w:val="0"/>
          <w:numId w:val="23"/>
        </w:numPr>
      </w:pPr>
      <w:r>
        <w:t xml:space="preserve">Access </w:t>
      </w:r>
      <w:r w:rsidRPr="00B34630">
        <w:rPr>
          <w:b/>
        </w:rPr>
        <w:t>IAMS&gt;</w:t>
      </w:r>
      <w:r>
        <w:rPr>
          <w:b/>
        </w:rPr>
        <w:t>Import Data</w:t>
      </w:r>
      <w:r>
        <w:t xml:space="preserve"> and select </w:t>
      </w:r>
      <w:r w:rsidRPr="00EC217F">
        <w:rPr>
          <w:b/>
        </w:rPr>
        <w:t>Process Template</w:t>
      </w:r>
      <w:r>
        <w:t xml:space="preserve"> as the </w:t>
      </w:r>
      <w:r w:rsidRPr="00EC217F">
        <w:rPr>
          <w:b/>
        </w:rPr>
        <w:t>Upload Type</w:t>
      </w:r>
      <w:r>
        <w:t xml:space="preserve">. </w:t>
      </w:r>
      <w:r>
        <w:br/>
      </w:r>
    </w:p>
    <w:p w14:paraId="28DDBF62" w14:textId="05FCC2FB" w:rsidR="007A47BD" w:rsidRDefault="00D61EA0" w:rsidP="003B0CD0">
      <w:pPr>
        <w:numPr>
          <w:ilvl w:val="0"/>
          <w:numId w:val="23"/>
        </w:numPr>
        <w:rPr>
          <w:ins w:id="530" w:author="Sayali Dev" w:date="2018-02-05T17:35:00Z"/>
        </w:rPr>
      </w:pPr>
      <w:r w:rsidRPr="00EC217F">
        <w:rPr>
          <w:b/>
        </w:rPr>
        <w:t>Browse</w:t>
      </w:r>
      <w:r>
        <w:t xml:space="preserve">, select and </w:t>
      </w:r>
      <w:r>
        <w:rPr>
          <w:b/>
        </w:rPr>
        <w:t>U</w:t>
      </w:r>
      <w:r w:rsidRPr="00EC217F">
        <w:rPr>
          <w:b/>
        </w:rPr>
        <w:t>pload</w:t>
      </w:r>
      <w:r>
        <w:t xml:space="preserve"> each of the </w:t>
      </w:r>
      <w:r w:rsidR="003B0CD0">
        <w:t xml:space="preserve">applicable </w:t>
      </w:r>
      <w:r w:rsidR="00023375">
        <w:t xml:space="preserve">templates (one at a </w:t>
      </w:r>
      <w:r>
        <w:t>time).</w:t>
      </w:r>
      <w:r>
        <w:br/>
      </w:r>
    </w:p>
    <w:p w14:paraId="4CD0CAA9" w14:textId="3EDF9F0E" w:rsidR="007642A4" w:rsidRDefault="007642A4">
      <w:pPr>
        <w:rPr>
          <w:ins w:id="531" w:author="Sayali Dev" w:date="2018-02-05T17:35:00Z"/>
        </w:rPr>
        <w:pPrChange w:id="532" w:author="Sayali Dev" w:date="2018-02-05T17:35:00Z">
          <w:pPr>
            <w:numPr>
              <w:numId w:val="23"/>
            </w:numPr>
            <w:ind w:left="720" w:hanging="360"/>
          </w:pPr>
        </w:pPrChange>
      </w:pPr>
    </w:p>
    <w:p w14:paraId="23E5A24C" w14:textId="5487CAEC" w:rsidR="007642A4" w:rsidRDefault="007642A4">
      <w:pPr>
        <w:rPr>
          <w:ins w:id="533" w:author="Sayali Dev" w:date="2018-02-05T17:35:00Z"/>
        </w:rPr>
        <w:pPrChange w:id="534" w:author="Sayali Dev" w:date="2018-02-05T17:35:00Z">
          <w:pPr>
            <w:numPr>
              <w:numId w:val="23"/>
            </w:numPr>
            <w:ind w:left="720" w:hanging="360"/>
          </w:pPr>
        </w:pPrChange>
      </w:pPr>
    </w:p>
    <w:p w14:paraId="7880B1FF" w14:textId="02BD1392" w:rsidR="007642A4" w:rsidRDefault="007642A4">
      <w:pPr>
        <w:rPr>
          <w:ins w:id="535" w:author="Sayali Dev" w:date="2018-02-05T17:35:00Z"/>
        </w:rPr>
        <w:pPrChange w:id="536" w:author="Sayali Dev" w:date="2018-02-05T17:35:00Z">
          <w:pPr>
            <w:numPr>
              <w:numId w:val="23"/>
            </w:numPr>
            <w:ind w:left="720" w:hanging="360"/>
          </w:pPr>
        </w:pPrChange>
      </w:pPr>
    </w:p>
    <w:p w14:paraId="2AA4809D" w14:textId="61D0DD5A" w:rsidR="007642A4" w:rsidRDefault="007642A4">
      <w:pPr>
        <w:rPr>
          <w:ins w:id="537" w:author="Sayali Dev" w:date="2018-02-05T17:35:00Z"/>
        </w:rPr>
        <w:pPrChange w:id="538" w:author="Sayali Dev" w:date="2018-02-05T17:35:00Z">
          <w:pPr>
            <w:numPr>
              <w:numId w:val="23"/>
            </w:numPr>
            <w:ind w:left="720" w:hanging="360"/>
          </w:pPr>
        </w:pPrChange>
      </w:pPr>
    </w:p>
    <w:p w14:paraId="24C8BF4E" w14:textId="0244DA01" w:rsidR="007642A4" w:rsidRDefault="007642A4">
      <w:pPr>
        <w:rPr>
          <w:ins w:id="539" w:author="Sayali Dev" w:date="2018-02-05T17:35:00Z"/>
        </w:rPr>
        <w:pPrChange w:id="540" w:author="Sayali Dev" w:date="2018-02-05T17:35:00Z">
          <w:pPr>
            <w:numPr>
              <w:numId w:val="23"/>
            </w:numPr>
            <w:ind w:left="720" w:hanging="360"/>
          </w:pPr>
        </w:pPrChange>
      </w:pPr>
    </w:p>
    <w:p w14:paraId="266C0BEA" w14:textId="72F54440" w:rsidR="007642A4" w:rsidRDefault="007642A4">
      <w:pPr>
        <w:rPr>
          <w:ins w:id="541" w:author="Sayali Dev" w:date="2018-02-05T17:35:00Z"/>
        </w:rPr>
        <w:pPrChange w:id="542" w:author="Sayali Dev" w:date="2018-02-05T17:35:00Z">
          <w:pPr>
            <w:numPr>
              <w:numId w:val="23"/>
            </w:numPr>
            <w:ind w:left="720" w:hanging="360"/>
          </w:pPr>
        </w:pPrChange>
      </w:pPr>
    </w:p>
    <w:p w14:paraId="46484828" w14:textId="70527239" w:rsidR="007642A4" w:rsidRDefault="007642A4">
      <w:pPr>
        <w:rPr>
          <w:ins w:id="543" w:author="Sayali Dev" w:date="2018-02-05T17:35:00Z"/>
        </w:rPr>
        <w:pPrChange w:id="544" w:author="Sayali Dev" w:date="2018-02-05T17:35:00Z">
          <w:pPr>
            <w:numPr>
              <w:numId w:val="23"/>
            </w:numPr>
            <w:ind w:left="720" w:hanging="360"/>
          </w:pPr>
        </w:pPrChange>
      </w:pPr>
    </w:p>
    <w:p w14:paraId="25F4F044" w14:textId="0B09D92F" w:rsidR="007642A4" w:rsidRDefault="007642A4">
      <w:pPr>
        <w:rPr>
          <w:ins w:id="545" w:author="Sayali Dev" w:date="2018-02-05T17:35:00Z"/>
        </w:rPr>
        <w:pPrChange w:id="546" w:author="Sayali Dev" w:date="2018-02-05T17:35:00Z">
          <w:pPr>
            <w:numPr>
              <w:numId w:val="23"/>
            </w:numPr>
            <w:ind w:left="720" w:hanging="360"/>
          </w:pPr>
        </w:pPrChange>
      </w:pPr>
    </w:p>
    <w:p w14:paraId="13DD8CBC" w14:textId="2454F914" w:rsidR="007642A4" w:rsidRDefault="007642A4">
      <w:pPr>
        <w:rPr>
          <w:ins w:id="547" w:author="Sayali Dev" w:date="2018-02-05T17:35:00Z"/>
        </w:rPr>
        <w:pPrChange w:id="548" w:author="Sayali Dev" w:date="2018-02-05T17:35:00Z">
          <w:pPr>
            <w:numPr>
              <w:numId w:val="23"/>
            </w:numPr>
            <w:ind w:left="720" w:hanging="360"/>
          </w:pPr>
        </w:pPrChange>
      </w:pPr>
    </w:p>
    <w:p w14:paraId="6AE42A5D" w14:textId="34CA3FB5" w:rsidR="007642A4" w:rsidRDefault="007642A4">
      <w:pPr>
        <w:rPr>
          <w:ins w:id="549" w:author="Sayali Dev" w:date="2018-02-05T17:35:00Z"/>
        </w:rPr>
        <w:pPrChange w:id="550" w:author="Sayali Dev" w:date="2018-02-05T17:35:00Z">
          <w:pPr>
            <w:numPr>
              <w:numId w:val="23"/>
            </w:numPr>
            <w:ind w:left="720" w:hanging="360"/>
          </w:pPr>
        </w:pPrChange>
      </w:pPr>
    </w:p>
    <w:p w14:paraId="4DFAC990" w14:textId="73E06C7A" w:rsidR="007642A4" w:rsidRDefault="007642A4">
      <w:pPr>
        <w:rPr>
          <w:ins w:id="551" w:author="Sayali Dev" w:date="2018-02-05T17:35:00Z"/>
        </w:rPr>
        <w:pPrChange w:id="552" w:author="Sayali Dev" w:date="2018-02-05T17:35:00Z">
          <w:pPr>
            <w:numPr>
              <w:numId w:val="23"/>
            </w:numPr>
            <w:ind w:left="720" w:hanging="360"/>
          </w:pPr>
        </w:pPrChange>
      </w:pPr>
    </w:p>
    <w:p w14:paraId="03AE7099" w14:textId="6E9F45EA" w:rsidR="007642A4" w:rsidRDefault="007642A4">
      <w:pPr>
        <w:rPr>
          <w:ins w:id="553" w:author="Sayali Dev" w:date="2018-02-05T17:35:00Z"/>
        </w:rPr>
        <w:pPrChange w:id="554" w:author="Sayali Dev" w:date="2018-02-05T17:35:00Z">
          <w:pPr>
            <w:numPr>
              <w:numId w:val="23"/>
            </w:numPr>
            <w:ind w:left="720" w:hanging="360"/>
          </w:pPr>
        </w:pPrChange>
      </w:pPr>
    </w:p>
    <w:p w14:paraId="6F4A1193" w14:textId="54AA2115" w:rsidR="007642A4" w:rsidRDefault="007642A4">
      <w:pPr>
        <w:rPr>
          <w:ins w:id="555" w:author="Sayali Dev" w:date="2018-02-05T17:35:00Z"/>
        </w:rPr>
        <w:pPrChange w:id="556" w:author="Sayali Dev" w:date="2018-02-05T17:35:00Z">
          <w:pPr>
            <w:numPr>
              <w:numId w:val="23"/>
            </w:numPr>
            <w:ind w:left="720" w:hanging="360"/>
          </w:pPr>
        </w:pPrChange>
      </w:pPr>
    </w:p>
    <w:p w14:paraId="1DC3FF8B" w14:textId="07245FD4" w:rsidR="007642A4" w:rsidRDefault="007642A4">
      <w:pPr>
        <w:rPr>
          <w:ins w:id="557" w:author="Sayali Dev" w:date="2018-02-05T17:35:00Z"/>
        </w:rPr>
        <w:pPrChange w:id="558" w:author="Sayali Dev" w:date="2018-02-05T17:35:00Z">
          <w:pPr>
            <w:numPr>
              <w:numId w:val="23"/>
            </w:numPr>
            <w:ind w:left="720" w:hanging="360"/>
          </w:pPr>
        </w:pPrChange>
      </w:pPr>
    </w:p>
    <w:p w14:paraId="197D0409" w14:textId="0DBE77ED" w:rsidR="007642A4" w:rsidRDefault="007642A4">
      <w:pPr>
        <w:rPr>
          <w:ins w:id="559" w:author="Sayali Dev" w:date="2018-02-05T17:35:00Z"/>
        </w:rPr>
        <w:pPrChange w:id="560" w:author="Sayali Dev" w:date="2018-02-05T17:35:00Z">
          <w:pPr>
            <w:numPr>
              <w:numId w:val="23"/>
            </w:numPr>
            <w:ind w:left="720" w:hanging="360"/>
          </w:pPr>
        </w:pPrChange>
      </w:pPr>
    </w:p>
    <w:p w14:paraId="5F0B8920" w14:textId="2340D9BC" w:rsidR="007642A4" w:rsidRDefault="007642A4">
      <w:pPr>
        <w:rPr>
          <w:ins w:id="561" w:author="Sayali Dev" w:date="2018-02-05T17:35:00Z"/>
        </w:rPr>
        <w:pPrChange w:id="562" w:author="Sayali Dev" w:date="2018-02-05T17:35:00Z">
          <w:pPr>
            <w:numPr>
              <w:numId w:val="23"/>
            </w:numPr>
            <w:ind w:left="720" w:hanging="360"/>
          </w:pPr>
        </w:pPrChange>
      </w:pPr>
    </w:p>
    <w:p w14:paraId="09EDC5B6" w14:textId="3FE66C1D" w:rsidR="007642A4" w:rsidRDefault="007642A4">
      <w:pPr>
        <w:rPr>
          <w:ins w:id="563" w:author="Sayali Dev" w:date="2018-02-05T17:35:00Z"/>
        </w:rPr>
        <w:pPrChange w:id="564" w:author="Sayali Dev" w:date="2018-02-05T17:35:00Z">
          <w:pPr>
            <w:numPr>
              <w:numId w:val="23"/>
            </w:numPr>
            <w:ind w:left="720" w:hanging="360"/>
          </w:pPr>
        </w:pPrChange>
      </w:pPr>
    </w:p>
    <w:p w14:paraId="05CE775F" w14:textId="77977C26" w:rsidR="007642A4" w:rsidRDefault="007642A4">
      <w:pPr>
        <w:rPr>
          <w:ins w:id="565" w:author="Sayali Dev" w:date="2018-02-05T17:35:00Z"/>
        </w:rPr>
        <w:pPrChange w:id="566" w:author="Sayali Dev" w:date="2018-02-05T17:35:00Z">
          <w:pPr>
            <w:numPr>
              <w:numId w:val="23"/>
            </w:numPr>
            <w:ind w:left="720" w:hanging="360"/>
          </w:pPr>
        </w:pPrChange>
      </w:pPr>
    </w:p>
    <w:p w14:paraId="0982A8F5" w14:textId="77777777" w:rsidR="007642A4" w:rsidRDefault="007642A4">
      <w:pPr>
        <w:rPr>
          <w:ins w:id="567" w:author="Sayali Dev" w:date="2018-02-05T17:19:00Z"/>
        </w:rPr>
        <w:pPrChange w:id="568" w:author="Sayali Dev" w:date="2018-02-05T17:35:00Z">
          <w:pPr>
            <w:numPr>
              <w:numId w:val="23"/>
            </w:numPr>
            <w:ind w:left="720" w:hanging="360"/>
          </w:pPr>
        </w:pPrChange>
      </w:pPr>
    </w:p>
    <w:p w14:paraId="6079BAF8" w14:textId="77777777" w:rsidR="007A47BD" w:rsidRDefault="007A47BD">
      <w:pPr>
        <w:rPr>
          <w:ins w:id="569" w:author="Sayali Dev" w:date="2018-02-05T17:19:00Z"/>
        </w:rPr>
        <w:pPrChange w:id="570" w:author="Sayali Dev" w:date="2018-02-05T17:19:00Z">
          <w:pPr>
            <w:numPr>
              <w:numId w:val="23"/>
            </w:numPr>
            <w:ind w:left="720" w:hanging="360"/>
          </w:pPr>
        </w:pPrChange>
      </w:pPr>
    </w:p>
    <w:p w14:paraId="0CA8E0F2" w14:textId="77777777" w:rsidR="00972F7A" w:rsidRDefault="00972F7A" w:rsidP="007D0C83">
      <w:pPr>
        <w:ind w:left="90"/>
        <w:rPr>
          <w:ins w:id="571" w:author="Sayali Dev" w:date="2018-02-16T17:46:00Z"/>
          <w:rFonts w:ascii="Tahoma" w:hAnsi="Tahoma"/>
          <w:color w:val="6B346C"/>
          <w:sz w:val="28"/>
          <w:u w:val="double"/>
        </w:rPr>
      </w:pPr>
    </w:p>
    <w:p w14:paraId="51BDC69F" w14:textId="77777777" w:rsidR="00972F7A" w:rsidRDefault="00972F7A" w:rsidP="007D0C83">
      <w:pPr>
        <w:ind w:left="90"/>
        <w:rPr>
          <w:ins w:id="572" w:author="Sayali Dev" w:date="2018-02-16T17:47:00Z"/>
          <w:rFonts w:ascii="Tahoma" w:hAnsi="Tahoma"/>
          <w:color w:val="6B346C"/>
          <w:sz w:val="28"/>
          <w:u w:val="double"/>
        </w:rPr>
      </w:pPr>
    </w:p>
    <w:p w14:paraId="2F1B9C26" w14:textId="77777777" w:rsidR="00972F7A" w:rsidRDefault="00972F7A" w:rsidP="007D0C83">
      <w:pPr>
        <w:ind w:left="90"/>
        <w:rPr>
          <w:ins w:id="573" w:author="Sayali Dev" w:date="2018-02-16T17:47:00Z"/>
          <w:rFonts w:ascii="Tahoma" w:hAnsi="Tahoma"/>
          <w:color w:val="6B346C"/>
          <w:sz w:val="28"/>
          <w:u w:val="double"/>
        </w:rPr>
      </w:pPr>
    </w:p>
    <w:p w14:paraId="7D191091" w14:textId="77777777" w:rsidR="00972F7A" w:rsidRDefault="00972F7A" w:rsidP="007D0C83">
      <w:pPr>
        <w:ind w:left="90"/>
        <w:rPr>
          <w:ins w:id="574" w:author="Sayali Dev" w:date="2018-02-16T17:47:00Z"/>
          <w:rFonts w:ascii="Tahoma" w:hAnsi="Tahoma"/>
          <w:color w:val="6B346C"/>
          <w:sz w:val="28"/>
          <w:u w:val="double"/>
        </w:rPr>
      </w:pPr>
    </w:p>
    <w:p w14:paraId="623E73AE" w14:textId="77777777" w:rsidR="00972F7A" w:rsidRDefault="00972F7A" w:rsidP="007D0C83">
      <w:pPr>
        <w:ind w:left="90"/>
        <w:rPr>
          <w:ins w:id="575" w:author="Sayali Dev" w:date="2018-02-16T17:47:00Z"/>
          <w:rFonts w:ascii="Tahoma" w:hAnsi="Tahoma"/>
          <w:color w:val="6B346C"/>
          <w:sz w:val="28"/>
          <w:u w:val="double"/>
        </w:rPr>
      </w:pPr>
    </w:p>
    <w:p w14:paraId="20EB87B8" w14:textId="77777777" w:rsidR="00972F7A" w:rsidRDefault="00972F7A" w:rsidP="007D0C83">
      <w:pPr>
        <w:ind w:left="90"/>
        <w:rPr>
          <w:ins w:id="576" w:author="Sayali Dev" w:date="2018-02-16T17:47:00Z"/>
          <w:rFonts w:ascii="Tahoma" w:hAnsi="Tahoma"/>
          <w:color w:val="6B346C"/>
          <w:sz w:val="28"/>
          <w:u w:val="double"/>
        </w:rPr>
      </w:pPr>
    </w:p>
    <w:p w14:paraId="49943733" w14:textId="77777777" w:rsidR="00972F7A" w:rsidRDefault="00972F7A" w:rsidP="007D0C83">
      <w:pPr>
        <w:ind w:left="90"/>
        <w:rPr>
          <w:ins w:id="577" w:author="Sayali Dev" w:date="2018-02-16T17:47:00Z"/>
          <w:rFonts w:ascii="Tahoma" w:hAnsi="Tahoma"/>
          <w:color w:val="6B346C"/>
          <w:sz w:val="28"/>
          <w:u w:val="double"/>
        </w:rPr>
      </w:pPr>
    </w:p>
    <w:p w14:paraId="210DCA1D" w14:textId="77777777" w:rsidR="00972F7A" w:rsidRDefault="00972F7A" w:rsidP="007D0C83">
      <w:pPr>
        <w:ind w:left="90"/>
        <w:rPr>
          <w:ins w:id="578" w:author="Sayali Dev" w:date="2018-02-16T17:47:00Z"/>
          <w:rFonts w:ascii="Tahoma" w:hAnsi="Tahoma"/>
          <w:color w:val="6B346C"/>
          <w:sz w:val="28"/>
          <w:u w:val="double"/>
        </w:rPr>
      </w:pPr>
    </w:p>
    <w:p w14:paraId="6218A550" w14:textId="77777777" w:rsidR="00972F7A" w:rsidRDefault="00972F7A" w:rsidP="007D0C83">
      <w:pPr>
        <w:ind w:left="90"/>
        <w:rPr>
          <w:ins w:id="579" w:author="Sayali Dev" w:date="2018-02-16T17:47:00Z"/>
          <w:rFonts w:ascii="Tahoma" w:hAnsi="Tahoma"/>
          <w:color w:val="6B346C"/>
          <w:sz w:val="28"/>
          <w:u w:val="double"/>
        </w:rPr>
      </w:pPr>
    </w:p>
    <w:p w14:paraId="519C6412" w14:textId="01B6EFC2" w:rsidR="007A47BD" w:rsidRPr="00432100" w:rsidDel="0030580C" w:rsidRDefault="007A47BD">
      <w:pPr>
        <w:pStyle w:val="Heading2"/>
        <w:rPr>
          <w:del w:id="580" w:author="Sayali Dev" w:date="2018-02-05T17:53:00Z"/>
          <w:moveTo w:id="581" w:author="Sayali Dev" w:date="2018-02-05T17:19:00Z"/>
        </w:rPr>
        <w:pPrChange w:id="582" w:author="Sayali Dev" w:date="2018-02-05T17:39:00Z">
          <w:pPr/>
        </w:pPrChange>
      </w:pPr>
      <w:moveToRangeStart w:id="583" w:author="Sayali Dev" w:date="2018-02-05T17:19:00Z" w:name="move505614477"/>
      <w:moveTo w:id="584" w:author="Sayali Dev" w:date="2018-02-05T17:19:00Z">
        <w:del w:id="585" w:author="Sayali Dev" w:date="2018-02-05T17:19:00Z">
          <w:r w:rsidRPr="007A47BD" w:rsidDel="007A47BD">
            <w:rPr>
              <w:rPrChange w:id="586" w:author="Sayali Dev" w:date="2018-02-05T17:19:00Z">
                <w:rPr>
                  <w:b/>
                </w:rPr>
              </w:rPrChange>
            </w:rPr>
            <w:delText>Note</w:delText>
          </w:r>
          <w:r w:rsidDel="007A47BD">
            <w:delText>: This t</w:delText>
          </w:r>
        </w:del>
        <w:del w:id="587" w:author="Sayali Dev" w:date="2018-02-05T17:35:00Z">
          <w:r w:rsidDel="007642A4">
            <w:delText xml:space="preserve">emplate can be uploaded </w:delText>
          </w:r>
        </w:del>
        <w:del w:id="588" w:author="Sayali Dev" w:date="2018-02-05T17:53:00Z">
          <w:r w:rsidDel="0030580C">
            <w:delText>by a B</w:delText>
          </w:r>
        </w:del>
        <w:del w:id="589" w:author="Sayali Dev" w:date="2018-02-05T17:36:00Z">
          <w:r w:rsidDel="007642A4">
            <w:delText>RT user</w:delText>
          </w:r>
        </w:del>
      </w:moveTo>
    </w:p>
    <w:moveToRangeEnd w:id="583"/>
    <w:p w14:paraId="2569931F" w14:textId="20F77584" w:rsidR="003B0CD0" w:rsidDel="0030580C" w:rsidRDefault="003B0CD0">
      <w:pPr>
        <w:rPr>
          <w:del w:id="590" w:author="Sayali Dev" w:date="2018-02-05T17:53:00Z"/>
        </w:rPr>
        <w:pPrChange w:id="591" w:author="Sayali Dev" w:date="2018-02-05T17:19:00Z">
          <w:pPr>
            <w:numPr>
              <w:numId w:val="23"/>
            </w:numPr>
            <w:ind w:left="720" w:hanging="360"/>
          </w:pPr>
        </w:pPrChange>
      </w:pPr>
      <w:del w:id="592" w:author="Sayali Dev" w:date="2018-02-05T17:19:00Z">
        <w:r w:rsidDel="007A47BD">
          <w:br/>
        </w:r>
      </w:del>
    </w:p>
    <w:p w14:paraId="4B5A7E32" w14:textId="274234D9" w:rsidR="003B0CD0" w:rsidDel="0030580C" w:rsidRDefault="003B0CD0">
      <w:pPr>
        <w:pStyle w:val="Caption"/>
        <w:rPr>
          <w:del w:id="593" w:author="Sayali Dev" w:date="2018-02-05T17:53:00Z"/>
        </w:rPr>
        <w:pPrChange w:id="594" w:author="Sayali Dev" w:date="2018-02-05T17:43:00Z">
          <w:pPr>
            <w:pStyle w:val="Heading2"/>
          </w:pPr>
        </w:pPrChange>
      </w:pPr>
      <w:del w:id="595" w:author="Sayali Dev" w:date="2018-02-05T17:53:00Z">
        <w:r w:rsidDel="0030580C">
          <w:delText>Upload Bulk Inventory Template</w:delText>
        </w:r>
      </w:del>
    </w:p>
    <w:p w14:paraId="66C2119B" w14:textId="43740038" w:rsidR="00432100" w:rsidRPr="00432100" w:rsidDel="007A47BD" w:rsidRDefault="00432100" w:rsidP="00432100">
      <w:pPr>
        <w:rPr>
          <w:del w:id="596" w:author="Sayali Dev" w:date="2018-02-05T17:19:00Z"/>
        </w:rPr>
      </w:pPr>
      <w:del w:id="597" w:author="Sayali Dev" w:date="2018-02-05T17:19:00Z">
        <w:r w:rsidRPr="00432100" w:rsidDel="007A47BD">
          <w:rPr>
            <w:b/>
          </w:rPr>
          <w:delText>Note</w:delText>
        </w:r>
        <w:r w:rsidDel="007A47BD">
          <w:delText>: This template can be uploaded by a BRT user</w:delText>
        </w:r>
      </w:del>
    </w:p>
    <w:p w14:paraId="716E7FB7" w14:textId="31F24332" w:rsidR="003B0CD0" w:rsidDel="0030580C" w:rsidRDefault="003B0CD0" w:rsidP="003B0CD0">
      <w:pPr>
        <w:ind w:left="90"/>
        <w:rPr>
          <w:del w:id="598" w:author="Sayali Dev" w:date="2018-02-05T17:53:00Z"/>
        </w:rPr>
      </w:pPr>
    </w:p>
    <w:p w14:paraId="08CFCE54" w14:textId="1698A149" w:rsidR="003B0CD0" w:rsidDel="0030580C" w:rsidRDefault="003B0CD0" w:rsidP="00550745">
      <w:pPr>
        <w:numPr>
          <w:ilvl w:val="0"/>
          <w:numId w:val="40"/>
        </w:numPr>
        <w:rPr>
          <w:del w:id="599" w:author="Sayali Dev" w:date="2018-02-05T17:53:00Z"/>
        </w:rPr>
      </w:pPr>
      <w:del w:id="600" w:author="Sayali Dev" w:date="2018-02-05T17:53:00Z">
        <w:r w:rsidDel="0030580C">
          <w:delText>Based on business requi</w:delText>
        </w:r>
        <w:r w:rsidR="00023375" w:rsidDel="0030580C">
          <w:delText>rements for the Project,</w:delText>
        </w:r>
        <w:r w:rsidDel="0030580C">
          <w:delText xml:space="preserve"> if samples that are already in inventory need</w:delText>
        </w:r>
        <w:r w:rsidR="00023375" w:rsidDel="0030580C">
          <w:delText xml:space="preserve"> to be added </w:delText>
        </w:r>
        <w:r w:rsidR="00283B7E" w:rsidDel="0030580C">
          <w:delText>in</w:delText>
        </w:r>
        <w:r w:rsidR="00023375" w:rsidDel="0030580C">
          <w:delText xml:space="preserve"> </w:delText>
        </w:r>
        <w:r w:rsidR="00BE4AD8" w:rsidDel="0030580C">
          <w:delText>CIRRASPEC</w:delText>
        </w:r>
        <w:r w:rsidDel="0030580C">
          <w:delText xml:space="preserve">, create </w:delText>
        </w:r>
        <w:r w:rsidRPr="009B283F" w:rsidDel="0030580C">
          <w:delText>a</w:delText>
        </w:r>
        <w:r w:rsidDel="0030580C">
          <w:delText>n</w:delText>
        </w:r>
        <w:r w:rsidRPr="009B283F" w:rsidDel="0030580C">
          <w:delText xml:space="preserve"> </w:delText>
        </w:r>
        <w:r w:rsidR="000541ED" w:rsidDel="0030580C">
          <w:delText>Inventory Bulk Upload t</w:delText>
        </w:r>
        <w:r w:rsidDel="0030580C">
          <w:delText>emplate spreadsheet.</w:delText>
        </w:r>
        <w:r w:rsidDel="0030580C">
          <w:br/>
        </w:r>
      </w:del>
    </w:p>
    <w:p w14:paraId="32282BB2" w14:textId="62FE129D" w:rsidR="003B0CD0" w:rsidDel="0030580C" w:rsidRDefault="003B0CD0" w:rsidP="00550745">
      <w:pPr>
        <w:numPr>
          <w:ilvl w:val="0"/>
          <w:numId w:val="40"/>
        </w:numPr>
        <w:rPr>
          <w:del w:id="601" w:author="Sayali Dev" w:date="2018-02-05T17:53:00Z"/>
        </w:rPr>
      </w:pPr>
      <w:del w:id="602" w:author="Sayali Dev" w:date="2018-02-05T17:53:00Z">
        <w:r w:rsidDel="0030580C">
          <w:delText xml:space="preserve">Access </w:delText>
        </w:r>
        <w:r w:rsidRPr="00B34630" w:rsidDel="0030580C">
          <w:rPr>
            <w:b/>
          </w:rPr>
          <w:delText>IAMS&gt;</w:delText>
        </w:r>
        <w:r w:rsidDel="0030580C">
          <w:rPr>
            <w:b/>
          </w:rPr>
          <w:delText>Import Data</w:delText>
        </w:r>
        <w:r w:rsidDel="0030580C">
          <w:delText xml:space="preserve"> and select </w:delText>
        </w:r>
        <w:r w:rsidR="00DE67D4" w:rsidDel="0030580C">
          <w:rPr>
            <w:b/>
          </w:rPr>
          <w:delText>Inventory Bulk Upload</w:delText>
        </w:r>
        <w:r w:rsidDel="0030580C">
          <w:delText xml:space="preserve"> as the </w:delText>
        </w:r>
        <w:r w:rsidRPr="00EC217F" w:rsidDel="0030580C">
          <w:rPr>
            <w:b/>
          </w:rPr>
          <w:delText>Upload Type</w:delText>
        </w:r>
        <w:r w:rsidDel="0030580C">
          <w:delText xml:space="preserve">. </w:delText>
        </w:r>
        <w:r w:rsidDel="0030580C">
          <w:br/>
        </w:r>
      </w:del>
    </w:p>
    <w:p w14:paraId="228FB3EE" w14:textId="223EA71D" w:rsidR="00DE67D4" w:rsidDel="0030580C" w:rsidRDefault="003B0CD0" w:rsidP="00550745">
      <w:pPr>
        <w:numPr>
          <w:ilvl w:val="0"/>
          <w:numId w:val="40"/>
        </w:numPr>
        <w:rPr>
          <w:del w:id="603" w:author="Sayali Dev" w:date="2018-02-05T17:53:00Z"/>
        </w:rPr>
      </w:pPr>
      <w:del w:id="604" w:author="Sayali Dev" w:date="2018-02-05T17:53:00Z">
        <w:r w:rsidRPr="003B0CD0" w:rsidDel="0030580C">
          <w:rPr>
            <w:b/>
          </w:rPr>
          <w:delText>Browse</w:delText>
        </w:r>
        <w:r w:rsidDel="0030580C">
          <w:delText xml:space="preserve">, select and </w:delText>
        </w:r>
        <w:r w:rsidRPr="003B0CD0" w:rsidDel="0030580C">
          <w:rPr>
            <w:b/>
          </w:rPr>
          <w:delText>Upload</w:delText>
        </w:r>
        <w:r w:rsidDel="0030580C">
          <w:delText xml:space="preserve"> </w:delText>
        </w:r>
        <w:r w:rsidR="00DE67D4" w:rsidDel="0030580C">
          <w:delText>the template you created</w:delText>
        </w:r>
        <w:r w:rsidDel="0030580C">
          <w:delText>.</w:delText>
        </w:r>
      </w:del>
    </w:p>
    <w:p w14:paraId="75032962" w14:textId="3623B885" w:rsidR="00DE67D4" w:rsidDel="0030580C" w:rsidRDefault="007D0C83" w:rsidP="00DE67D4">
      <w:pPr>
        <w:ind w:left="720"/>
        <w:rPr>
          <w:del w:id="605" w:author="Sayali Dev" w:date="2018-02-05T17:53:00Z"/>
        </w:rPr>
      </w:pPr>
      <w:del w:id="606" w:author="Sayali Dev" w:date="2018-02-05T17:53:00Z">
        <w:r w:rsidDel="0030580C">
          <w:br/>
        </w:r>
      </w:del>
    </w:p>
    <w:p w14:paraId="5D9151DD" w14:textId="372D399E" w:rsidR="007D0C83" w:rsidDel="0030580C" w:rsidRDefault="007D0C83">
      <w:pPr>
        <w:pStyle w:val="Caption"/>
        <w:rPr>
          <w:del w:id="607" w:author="Sayali Dev" w:date="2018-02-05T17:53:00Z"/>
        </w:rPr>
        <w:pPrChange w:id="608" w:author="Sayali Dev" w:date="2018-02-05T17:43:00Z">
          <w:pPr>
            <w:pStyle w:val="Heading2"/>
            <w:ind w:left="90" w:hanging="90"/>
          </w:pPr>
        </w:pPrChange>
      </w:pPr>
      <w:del w:id="609" w:author="Sayali Dev" w:date="2018-02-05T17:53:00Z">
        <w:r w:rsidDel="0030580C">
          <w:delText xml:space="preserve">Create </w:delText>
        </w:r>
        <w:r w:rsidR="0076746D" w:rsidDel="0030580C">
          <w:delText>Subjects</w:delText>
        </w:r>
        <w:r w:rsidDel="0030580C">
          <w:delText xml:space="preserve"> Template</w:delText>
        </w:r>
      </w:del>
    </w:p>
    <w:p w14:paraId="3F1AB64E" w14:textId="739BF635" w:rsidR="00432100" w:rsidRPr="00432100" w:rsidDel="007A47BD" w:rsidRDefault="00432100" w:rsidP="00432100">
      <w:pPr>
        <w:rPr>
          <w:del w:id="610" w:author="Sayali Dev" w:date="2018-02-05T17:18:00Z"/>
        </w:rPr>
      </w:pPr>
      <w:del w:id="611" w:author="Sayali Dev" w:date="2018-02-05T17:18:00Z">
        <w:r w:rsidRPr="00432100" w:rsidDel="007A47BD">
          <w:rPr>
            <w:b/>
          </w:rPr>
          <w:delText>Note</w:delText>
        </w:r>
        <w:r w:rsidDel="007A47BD">
          <w:delText>: This template can be uploaded by a BRT user</w:delText>
        </w:r>
      </w:del>
    </w:p>
    <w:p w14:paraId="2AFE7D7A" w14:textId="5D08400F" w:rsidR="007D0C83" w:rsidDel="0030580C" w:rsidRDefault="007D0C83" w:rsidP="00432100">
      <w:pPr>
        <w:rPr>
          <w:del w:id="612" w:author="Sayali Dev" w:date="2018-02-05T17:53:00Z"/>
        </w:rPr>
      </w:pPr>
    </w:p>
    <w:p w14:paraId="00208445" w14:textId="29A009C8" w:rsidR="007D0C83" w:rsidDel="0030580C" w:rsidRDefault="007D0C83" w:rsidP="00550745">
      <w:pPr>
        <w:numPr>
          <w:ilvl w:val="0"/>
          <w:numId w:val="41"/>
        </w:numPr>
        <w:rPr>
          <w:del w:id="613" w:author="Sayali Dev" w:date="2018-02-05T17:53:00Z"/>
        </w:rPr>
      </w:pPr>
      <w:del w:id="614" w:author="Sayali Dev" w:date="2018-02-05T17:53:00Z">
        <w:r w:rsidDel="0030580C">
          <w:delText>Based on</w:delText>
        </w:r>
        <w:r w:rsidR="00023375" w:rsidDel="0030580C">
          <w:delText xml:space="preserve"> business requirements for the P</w:delText>
        </w:r>
        <w:r w:rsidDel="0030580C">
          <w:delText>roject, if existing subjec</w:delText>
        </w:r>
        <w:r w:rsidR="00661719" w:rsidDel="0030580C">
          <w:delText xml:space="preserve">ts </w:delText>
        </w:r>
        <w:r w:rsidR="00023375" w:rsidDel="0030580C">
          <w:delText xml:space="preserve">need to be added </w:delText>
        </w:r>
        <w:r w:rsidR="00283B7E" w:rsidDel="0030580C">
          <w:delText>in</w:delText>
        </w:r>
        <w:r w:rsidR="00023375" w:rsidDel="0030580C">
          <w:delText xml:space="preserve"> </w:delText>
        </w:r>
        <w:r w:rsidR="00BE4AD8" w:rsidDel="0030580C">
          <w:delText>CIRRASPEC</w:delText>
        </w:r>
        <w:r w:rsidDel="0030580C">
          <w:delText xml:space="preserve">, create </w:delText>
        </w:r>
        <w:r w:rsidRPr="009B283F" w:rsidDel="0030580C">
          <w:delText xml:space="preserve">a </w:delText>
        </w:r>
        <w:r w:rsidR="00661719" w:rsidDel="0030580C">
          <w:delText>Subject</w:delText>
        </w:r>
        <w:r w:rsidR="000541ED" w:rsidDel="0030580C">
          <w:delText xml:space="preserve"> Creation t</w:delText>
        </w:r>
        <w:r w:rsidDel="0030580C">
          <w:delText>emplate spreadsheet.</w:delText>
        </w:r>
        <w:r w:rsidDel="0030580C">
          <w:br/>
        </w:r>
      </w:del>
    </w:p>
    <w:p w14:paraId="7A7F0176" w14:textId="339C1365" w:rsidR="007D0C83" w:rsidDel="0030580C" w:rsidRDefault="007D0C83" w:rsidP="00550745">
      <w:pPr>
        <w:numPr>
          <w:ilvl w:val="0"/>
          <w:numId w:val="41"/>
        </w:numPr>
        <w:rPr>
          <w:del w:id="615" w:author="Sayali Dev" w:date="2018-02-05T17:53:00Z"/>
        </w:rPr>
      </w:pPr>
      <w:del w:id="616" w:author="Sayali Dev" w:date="2018-02-05T17:53:00Z">
        <w:r w:rsidDel="0030580C">
          <w:delText xml:space="preserve">Access </w:delText>
        </w:r>
        <w:r w:rsidRPr="00B34630" w:rsidDel="0030580C">
          <w:rPr>
            <w:b/>
          </w:rPr>
          <w:delText>IAMS&gt;</w:delText>
        </w:r>
        <w:r w:rsidDel="0030580C">
          <w:rPr>
            <w:b/>
          </w:rPr>
          <w:delText>Import Data</w:delText>
        </w:r>
        <w:r w:rsidDel="0030580C">
          <w:delText xml:space="preserve"> and select </w:delText>
        </w:r>
        <w:r w:rsidDel="0030580C">
          <w:rPr>
            <w:b/>
          </w:rPr>
          <w:delText xml:space="preserve">Create </w:delText>
        </w:r>
        <w:r w:rsidR="0076746D" w:rsidDel="0030580C">
          <w:rPr>
            <w:b/>
          </w:rPr>
          <w:delText>Subjects</w:delText>
        </w:r>
        <w:r w:rsidDel="0030580C">
          <w:delText xml:space="preserve"> as the </w:delText>
        </w:r>
        <w:r w:rsidRPr="00EC217F" w:rsidDel="0030580C">
          <w:rPr>
            <w:b/>
          </w:rPr>
          <w:delText>Upload Type</w:delText>
        </w:r>
        <w:r w:rsidDel="0030580C">
          <w:delText xml:space="preserve">. </w:delText>
        </w:r>
        <w:r w:rsidDel="0030580C">
          <w:br/>
        </w:r>
      </w:del>
    </w:p>
    <w:p w14:paraId="7568071F" w14:textId="4990D774" w:rsidR="007D0C83" w:rsidDel="0030580C" w:rsidRDefault="007D0C83" w:rsidP="00550745">
      <w:pPr>
        <w:numPr>
          <w:ilvl w:val="0"/>
          <w:numId w:val="41"/>
        </w:numPr>
        <w:rPr>
          <w:del w:id="617" w:author="Sayali Dev" w:date="2018-02-05T17:53:00Z"/>
        </w:rPr>
      </w:pPr>
      <w:del w:id="618" w:author="Sayali Dev" w:date="2018-02-05T17:53:00Z">
        <w:r w:rsidRPr="003B0CD0" w:rsidDel="0030580C">
          <w:rPr>
            <w:b/>
          </w:rPr>
          <w:delText>Browse</w:delText>
        </w:r>
        <w:r w:rsidDel="0030580C">
          <w:delText xml:space="preserve">, select and </w:delText>
        </w:r>
        <w:r w:rsidRPr="003B0CD0" w:rsidDel="0030580C">
          <w:rPr>
            <w:b/>
          </w:rPr>
          <w:delText>Upload</w:delText>
        </w:r>
        <w:r w:rsidDel="0030580C">
          <w:delText xml:space="preserve"> the template you created.</w:delText>
        </w:r>
        <w:r w:rsidDel="0030580C">
          <w:br/>
        </w:r>
      </w:del>
    </w:p>
    <w:p w14:paraId="4F526C81" w14:textId="54A6497E" w:rsidR="0076746D" w:rsidDel="0030580C" w:rsidRDefault="0076746D" w:rsidP="0076746D">
      <w:pPr>
        <w:ind w:left="720"/>
        <w:rPr>
          <w:del w:id="619" w:author="Sayali Dev" w:date="2018-02-05T17:53:00Z"/>
        </w:rPr>
      </w:pPr>
    </w:p>
    <w:p w14:paraId="0368E53E" w14:textId="64E8E032" w:rsidR="00DE67D4" w:rsidDel="0030580C" w:rsidRDefault="00DE67D4">
      <w:pPr>
        <w:pStyle w:val="Caption"/>
        <w:rPr>
          <w:del w:id="620" w:author="Sayali Dev" w:date="2018-02-05T17:53:00Z"/>
        </w:rPr>
        <w:pPrChange w:id="621" w:author="Sayali Dev" w:date="2018-02-05T17:43:00Z">
          <w:pPr>
            <w:pStyle w:val="Heading2"/>
            <w:ind w:left="90" w:hanging="90"/>
          </w:pPr>
        </w:pPrChange>
      </w:pPr>
      <w:del w:id="622" w:author="Sayali Dev" w:date="2018-02-05T17:53:00Z">
        <w:r w:rsidDel="0030580C">
          <w:delText xml:space="preserve">Upload Kit </w:delText>
        </w:r>
        <w:r w:rsidR="00AD5910" w:rsidDel="0030580C">
          <w:delText xml:space="preserve">Creation / </w:delText>
        </w:r>
        <w:r w:rsidDel="0030580C">
          <w:delText>Shipment Template</w:delText>
        </w:r>
      </w:del>
    </w:p>
    <w:p w14:paraId="25469E3B" w14:textId="3C87D1C9" w:rsidR="00432100" w:rsidRPr="00432100" w:rsidDel="007A47BD" w:rsidRDefault="00432100" w:rsidP="00432100">
      <w:pPr>
        <w:rPr>
          <w:del w:id="623" w:author="Sayali Dev" w:date="2018-02-05T17:18:00Z"/>
        </w:rPr>
      </w:pPr>
      <w:del w:id="624" w:author="Sayali Dev" w:date="2018-02-05T17:18:00Z">
        <w:r w:rsidRPr="00432100" w:rsidDel="007A47BD">
          <w:rPr>
            <w:b/>
          </w:rPr>
          <w:delText>Note</w:delText>
        </w:r>
        <w:r w:rsidDel="007A47BD">
          <w:delText>: This template can be uploaded by a BRT user</w:delText>
        </w:r>
      </w:del>
    </w:p>
    <w:p w14:paraId="6A2F293A" w14:textId="54EDC437" w:rsidR="00DE67D4" w:rsidDel="0030580C" w:rsidRDefault="00DE67D4" w:rsidP="00432100">
      <w:pPr>
        <w:rPr>
          <w:del w:id="625" w:author="Sayali Dev" w:date="2018-02-05T17:53:00Z"/>
        </w:rPr>
      </w:pPr>
    </w:p>
    <w:p w14:paraId="2E4D8EA2" w14:textId="1C3A3224" w:rsidR="00DE67D4" w:rsidDel="0030580C" w:rsidRDefault="00DE67D4" w:rsidP="00550745">
      <w:pPr>
        <w:numPr>
          <w:ilvl w:val="0"/>
          <w:numId w:val="43"/>
        </w:numPr>
        <w:rPr>
          <w:del w:id="626" w:author="Sayali Dev" w:date="2018-02-05T17:53:00Z"/>
        </w:rPr>
      </w:pPr>
      <w:del w:id="627" w:author="Sayali Dev" w:date="2018-02-05T17:53:00Z">
        <w:r w:rsidDel="0030580C">
          <w:delText>Based on</w:delText>
        </w:r>
        <w:r w:rsidR="00023375" w:rsidDel="0030580C">
          <w:delText xml:space="preserve"> business requirements for the P</w:delText>
        </w:r>
        <w:r w:rsidDel="0030580C">
          <w:delText>roject, if kit shipments that have already been sent need</w:delText>
        </w:r>
        <w:r w:rsidR="00235F56" w:rsidDel="0030580C">
          <w:delText xml:space="preserve"> to be added </w:delText>
        </w:r>
        <w:r w:rsidR="00283B7E" w:rsidDel="0030580C">
          <w:delText xml:space="preserve">in </w:delText>
        </w:r>
        <w:r w:rsidR="00BE4AD8" w:rsidDel="0030580C">
          <w:delText>CIRRASPEC</w:delText>
        </w:r>
        <w:r w:rsidDel="0030580C">
          <w:delText xml:space="preserve">, create </w:delText>
        </w:r>
        <w:r w:rsidRPr="009B283F" w:rsidDel="0030580C">
          <w:delText xml:space="preserve">a </w:delText>
        </w:r>
        <w:r w:rsidDel="0030580C">
          <w:delText xml:space="preserve">Kit </w:delText>
        </w:r>
        <w:r w:rsidR="000541ED" w:rsidDel="0030580C">
          <w:delText>Creation / Shipment t</w:delText>
        </w:r>
        <w:r w:rsidDel="0030580C">
          <w:delText>emplate spreadsheet.</w:delText>
        </w:r>
        <w:r w:rsidDel="0030580C">
          <w:br/>
        </w:r>
      </w:del>
    </w:p>
    <w:p w14:paraId="70659A4A" w14:textId="17FE00F7" w:rsidR="00DE67D4" w:rsidDel="0030580C" w:rsidRDefault="00DE67D4" w:rsidP="00550745">
      <w:pPr>
        <w:numPr>
          <w:ilvl w:val="0"/>
          <w:numId w:val="43"/>
        </w:numPr>
        <w:rPr>
          <w:del w:id="628" w:author="Sayali Dev" w:date="2018-02-05T17:53:00Z"/>
        </w:rPr>
      </w:pPr>
      <w:del w:id="629" w:author="Sayali Dev" w:date="2018-02-05T17:53:00Z">
        <w:r w:rsidDel="0030580C">
          <w:delText xml:space="preserve">Access </w:delText>
        </w:r>
        <w:r w:rsidRPr="00B34630" w:rsidDel="0030580C">
          <w:rPr>
            <w:b/>
          </w:rPr>
          <w:delText>IAMS&gt;</w:delText>
        </w:r>
        <w:r w:rsidDel="0030580C">
          <w:rPr>
            <w:b/>
          </w:rPr>
          <w:delText>Import Data</w:delText>
        </w:r>
        <w:r w:rsidDel="0030580C">
          <w:delText xml:space="preserve"> and select </w:delText>
        </w:r>
        <w:r w:rsidR="00AD5910" w:rsidDel="0030580C">
          <w:rPr>
            <w:b/>
          </w:rPr>
          <w:delText xml:space="preserve">Kit Creation / Shipment </w:delText>
        </w:r>
        <w:r w:rsidDel="0030580C">
          <w:delText xml:space="preserve">as the </w:delText>
        </w:r>
        <w:r w:rsidRPr="00EC217F" w:rsidDel="0030580C">
          <w:rPr>
            <w:b/>
          </w:rPr>
          <w:delText>Upload Type</w:delText>
        </w:r>
        <w:r w:rsidDel="0030580C">
          <w:delText xml:space="preserve">. </w:delText>
        </w:r>
        <w:r w:rsidDel="0030580C">
          <w:br/>
        </w:r>
      </w:del>
    </w:p>
    <w:p w14:paraId="04DD06FE" w14:textId="566FAD9D" w:rsidR="00DE67D4" w:rsidDel="0030580C" w:rsidRDefault="00DE67D4" w:rsidP="00550745">
      <w:pPr>
        <w:numPr>
          <w:ilvl w:val="0"/>
          <w:numId w:val="43"/>
        </w:numPr>
        <w:rPr>
          <w:del w:id="630" w:author="Sayali Dev" w:date="2018-02-05T17:53:00Z"/>
        </w:rPr>
      </w:pPr>
      <w:del w:id="631" w:author="Sayali Dev" w:date="2018-02-05T17:53:00Z">
        <w:r w:rsidRPr="003B0CD0" w:rsidDel="0030580C">
          <w:rPr>
            <w:b/>
          </w:rPr>
          <w:delText>Browse</w:delText>
        </w:r>
        <w:r w:rsidDel="0030580C">
          <w:delText xml:space="preserve">, select and </w:delText>
        </w:r>
        <w:r w:rsidRPr="003B0CD0" w:rsidDel="0030580C">
          <w:rPr>
            <w:b/>
          </w:rPr>
          <w:delText>Upload</w:delText>
        </w:r>
        <w:r w:rsidDel="0030580C">
          <w:delText xml:space="preserve"> the template you created.</w:delText>
        </w:r>
        <w:r w:rsidDel="0030580C">
          <w:br/>
        </w:r>
      </w:del>
    </w:p>
    <w:p w14:paraId="61A49819" w14:textId="15643D40" w:rsidR="00DE67D4" w:rsidDel="0030580C" w:rsidRDefault="00DE67D4" w:rsidP="00DE67D4">
      <w:pPr>
        <w:ind w:left="90"/>
        <w:rPr>
          <w:del w:id="632" w:author="Sayali Dev" w:date="2018-02-05T17:53:00Z"/>
        </w:rPr>
      </w:pPr>
    </w:p>
    <w:p w14:paraId="5B10E281" w14:textId="40B68A2E" w:rsidR="00DE67D4" w:rsidDel="0030580C" w:rsidRDefault="00DE67D4">
      <w:pPr>
        <w:pStyle w:val="Caption"/>
        <w:rPr>
          <w:del w:id="633" w:author="Sayali Dev" w:date="2018-02-05T17:53:00Z"/>
        </w:rPr>
        <w:pPrChange w:id="634" w:author="Sayali Dev" w:date="2018-02-05T17:43:00Z">
          <w:pPr>
            <w:pStyle w:val="Heading2"/>
            <w:ind w:left="90" w:hanging="90"/>
          </w:pPr>
        </w:pPrChange>
      </w:pPr>
      <w:del w:id="635" w:author="Sayali Dev" w:date="2018-02-05T17:53:00Z">
        <w:r w:rsidDel="0030580C">
          <w:delText xml:space="preserve">Upload Batch </w:delText>
        </w:r>
        <w:r w:rsidR="000541ED" w:rsidDel="0030580C">
          <w:delText xml:space="preserve">Specimen </w:delText>
        </w:r>
        <w:r w:rsidDel="0030580C">
          <w:delText>Shipment Template</w:delText>
        </w:r>
      </w:del>
    </w:p>
    <w:p w14:paraId="6E71627C" w14:textId="69EDF3E5" w:rsidR="00432100" w:rsidRPr="00432100" w:rsidDel="007A47BD" w:rsidRDefault="00432100" w:rsidP="00432100">
      <w:pPr>
        <w:rPr>
          <w:del w:id="636" w:author="Sayali Dev" w:date="2018-02-05T17:18:00Z"/>
        </w:rPr>
      </w:pPr>
      <w:del w:id="637" w:author="Sayali Dev" w:date="2018-02-05T17:18:00Z">
        <w:r w:rsidRPr="00432100" w:rsidDel="007A47BD">
          <w:rPr>
            <w:b/>
          </w:rPr>
          <w:delText>Note</w:delText>
        </w:r>
        <w:r w:rsidDel="007A47BD">
          <w:delText>: This template can be uploaded by a BRT user</w:delText>
        </w:r>
      </w:del>
    </w:p>
    <w:p w14:paraId="31CE4375" w14:textId="35DFCC2C" w:rsidR="00DE67D4" w:rsidDel="0030580C" w:rsidRDefault="00DE67D4" w:rsidP="00432100">
      <w:pPr>
        <w:rPr>
          <w:del w:id="638" w:author="Sayali Dev" w:date="2018-02-05T17:53:00Z"/>
        </w:rPr>
      </w:pPr>
    </w:p>
    <w:p w14:paraId="50FEBC1D" w14:textId="12DBFBE7" w:rsidR="00DE67D4" w:rsidDel="0030580C" w:rsidRDefault="00DE67D4" w:rsidP="00550745">
      <w:pPr>
        <w:numPr>
          <w:ilvl w:val="0"/>
          <w:numId w:val="42"/>
        </w:numPr>
        <w:rPr>
          <w:del w:id="639" w:author="Sayali Dev" w:date="2018-02-05T17:53:00Z"/>
        </w:rPr>
      </w:pPr>
      <w:del w:id="640" w:author="Sayali Dev" w:date="2018-02-05T17:53:00Z">
        <w:r w:rsidDel="0030580C">
          <w:delText>Based on</w:delText>
        </w:r>
        <w:r w:rsidR="005F6A85" w:rsidDel="0030580C">
          <w:delText xml:space="preserve"> business requirements for the P</w:delText>
        </w:r>
        <w:r w:rsidDel="0030580C">
          <w:delText>roject, if collection sample shipments that have already be</w:delText>
        </w:r>
        <w:r w:rsidR="005F6A85" w:rsidDel="0030580C">
          <w:delText xml:space="preserve">en sent need to be added </w:delText>
        </w:r>
        <w:r w:rsidR="00E31389" w:rsidDel="0030580C">
          <w:delText xml:space="preserve">in </w:delText>
        </w:r>
        <w:r w:rsidR="00BE4AD8" w:rsidDel="0030580C">
          <w:delText>CIRRASPEC</w:delText>
        </w:r>
        <w:r w:rsidDel="0030580C">
          <w:delText xml:space="preserve">, create </w:delText>
        </w:r>
        <w:r w:rsidRPr="009B283F" w:rsidDel="0030580C">
          <w:delText xml:space="preserve">a </w:delText>
        </w:r>
        <w:r w:rsidDel="0030580C">
          <w:delText xml:space="preserve">Batch </w:delText>
        </w:r>
        <w:r w:rsidR="000E5840" w:rsidDel="0030580C">
          <w:delText>Specimen Shipment t</w:delText>
        </w:r>
        <w:r w:rsidDel="0030580C">
          <w:delText>emplate spreadsheet.</w:delText>
        </w:r>
        <w:r w:rsidDel="0030580C">
          <w:br/>
        </w:r>
        <w:r w:rsidDel="0030580C">
          <w:br/>
        </w:r>
        <w:r w:rsidRPr="007D0C83" w:rsidDel="0030580C">
          <w:rPr>
            <w:i/>
            <w:u w:val="single"/>
          </w:rPr>
          <w:delText>Note:</w:delText>
        </w:r>
        <w:r w:rsidDel="0030580C">
          <w:delText xml:space="preserve"> If sampl</w:delText>
        </w:r>
        <w:r w:rsidR="007D0C83" w:rsidDel="0030580C">
          <w:delText xml:space="preserve">es specified in the template spreadsheet </w:delText>
        </w:r>
        <w:r w:rsidDel="0030580C">
          <w:delText xml:space="preserve">are to be associated with existing </w:delText>
        </w:r>
        <w:r w:rsidR="00661719" w:rsidDel="0030580C">
          <w:delText>subjects</w:delText>
        </w:r>
        <w:r w:rsidDel="0030580C">
          <w:delText xml:space="preserve"> </w:delText>
        </w:r>
        <w:r w:rsidR="00100DE7" w:rsidDel="0030580C">
          <w:delText>who</w:delText>
        </w:r>
        <w:r w:rsidR="007D0C83" w:rsidDel="0030580C">
          <w:delText xml:space="preserve"> are not yet in the system, you must perform the Create </w:delText>
        </w:r>
        <w:r w:rsidR="000E5840" w:rsidDel="0030580C">
          <w:delText>Subjects</w:delText>
        </w:r>
        <w:r w:rsidR="007D0C83" w:rsidDel="0030580C">
          <w:delText xml:space="preserve"> upload prior to the Batch </w:delText>
        </w:r>
        <w:r w:rsidR="00A958AB" w:rsidDel="0030580C">
          <w:delText xml:space="preserve">Specimen </w:delText>
        </w:r>
        <w:r w:rsidR="007D0C83" w:rsidDel="0030580C">
          <w:delText xml:space="preserve">Shipment upload to ensure that the specified </w:delText>
        </w:r>
        <w:r w:rsidR="00A958AB" w:rsidDel="0030580C">
          <w:delText>subjects</w:delText>
        </w:r>
        <w:r w:rsidR="007D0C83" w:rsidDel="0030580C">
          <w:delText xml:space="preserve"> are in </w:delText>
        </w:r>
        <w:r w:rsidR="00A958AB" w:rsidDel="0030580C">
          <w:delText>CIRRASPEC</w:delText>
        </w:r>
        <w:r w:rsidR="007D0C83" w:rsidDel="0030580C">
          <w:delText>.</w:delText>
        </w:r>
        <w:r w:rsidDel="0030580C">
          <w:delText xml:space="preserve">  </w:delText>
        </w:r>
        <w:r w:rsidDel="0030580C">
          <w:br/>
        </w:r>
      </w:del>
    </w:p>
    <w:p w14:paraId="578391DB" w14:textId="592BE6D3" w:rsidR="00DE67D4" w:rsidDel="0030580C" w:rsidRDefault="00DE67D4" w:rsidP="00550745">
      <w:pPr>
        <w:numPr>
          <w:ilvl w:val="0"/>
          <w:numId w:val="42"/>
        </w:numPr>
        <w:rPr>
          <w:del w:id="641" w:author="Sayali Dev" w:date="2018-02-05T17:53:00Z"/>
        </w:rPr>
      </w:pPr>
      <w:del w:id="642" w:author="Sayali Dev" w:date="2018-02-05T17:53:00Z">
        <w:r w:rsidDel="0030580C">
          <w:delText xml:space="preserve">Access </w:delText>
        </w:r>
        <w:r w:rsidRPr="00B34630" w:rsidDel="0030580C">
          <w:rPr>
            <w:b/>
          </w:rPr>
          <w:delText>IAMS&gt;</w:delText>
        </w:r>
        <w:r w:rsidDel="0030580C">
          <w:rPr>
            <w:b/>
          </w:rPr>
          <w:delText>Import Data</w:delText>
        </w:r>
        <w:r w:rsidDel="0030580C">
          <w:delText xml:space="preserve"> and select </w:delText>
        </w:r>
        <w:r w:rsidDel="0030580C">
          <w:rPr>
            <w:b/>
          </w:rPr>
          <w:delText>Batch</w:delText>
        </w:r>
        <w:r w:rsidR="005733CE" w:rsidDel="0030580C">
          <w:rPr>
            <w:b/>
          </w:rPr>
          <w:delText xml:space="preserve"> Specimen</w:delText>
        </w:r>
        <w:r w:rsidDel="0030580C">
          <w:rPr>
            <w:b/>
          </w:rPr>
          <w:delText xml:space="preserve"> Shipment </w:delText>
        </w:r>
        <w:r w:rsidDel="0030580C">
          <w:delText xml:space="preserve">as the </w:delText>
        </w:r>
        <w:r w:rsidRPr="00EC217F" w:rsidDel="0030580C">
          <w:rPr>
            <w:b/>
          </w:rPr>
          <w:delText>Upload Type</w:delText>
        </w:r>
        <w:r w:rsidDel="0030580C">
          <w:delText xml:space="preserve">. </w:delText>
        </w:r>
        <w:r w:rsidDel="0030580C">
          <w:br/>
        </w:r>
      </w:del>
    </w:p>
    <w:p w14:paraId="6D7F58EB" w14:textId="096275F8" w:rsidR="00DE67D4" w:rsidDel="0030580C" w:rsidRDefault="00DE67D4" w:rsidP="00550745">
      <w:pPr>
        <w:numPr>
          <w:ilvl w:val="0"/>
          <w:numId w:val="42"/>
        </w:numPr>
        <w:rPr>
          <w:del w:id="643" w:author="Sayali Dev" w:date="2018-02-05T17:53:00Z"/>
        </w:rPr>
      </w:pPr>
      <w:del w:id="644" w:author="Sayali Dev" w:date="2018-02-05T17:53:00Z">
        <w:r w:rsidRPr="003B0CD0" w:rsidDel="0030580C">
          <w:rPr>
            <w:b/>
          </w:rPr>
          <w:delText>Browse</w:delText>
        </w:r>
        <w:r w:rsidDel="0030580C">
          <w:delText xml:space="preserve">, select and </w:delText>
        </w:r>
        <w:r w:rsidRPr="003B0CD0" w:rsidDel="0030580C">
          <w:rPr>
            <w:b/>
          </w:rPr>
          <w:delText>Upload</w:delText>
        </w:r>
        <w:r w:rsidDel="0030580C">
          <w:delText xml:space="preserve"> the template you created.</w:delText>
        </w:r>
        <w:r w:rsidDel="0030580C">
          <w:br/>
        </w:r>
      </w:del>
    </w:p>
    <w:p w14:paraId="776D847F" w14:textId="21545D4C" w:rsidR="007D0C83" w:rsidDel="0030580C" w:rsidRDefault="007D0C83" w:rsidP="007D0C83">
      <w:pPr>
        <w:ind w:left="90"/>
        <w:rPr>
          <w:del w:id="645" w:author="Sayali Dev" w:date="2018-02-05T17:53:00Z"/>
        </w:rPr>
      </w:pPr>
    </w:p>
    <w:p w14:paraId="3F80FB24" w14:textId="61258F5D" w:rsidR="007D0C83" w:rsidDel="0030580C" w:rsidRDefault="007D0C83">
      <w:pPr>
        <w:pStyle w:val="Caption"/>
        <w:rPr>
          <w:del w:id="646" w:author="Sayali Dev" w:date="2018-02-05T17:53:00Z"/>
        </w:rPr>
        <w:pPrChange w:id="647" w:author="Sayali Dev" w:date="2018-02-05T17:43:00Z">
          <w:pPr>
            <w:pStyle w:val="Heading2"/>
            <w:ind w:left="90" w:hanging="90"/>
          </w:pPr>
        </w:pPrChange>
      </w:pPr>
      <w:del w:id="648" w:author="Sayali Dev" w:date="2018-02-05T17:53:00Z">
        <w:r w:rsidDel="0030580C">
          <w:delText>Upload Redistribution Shipment Template</w:delText>
        </w:r>
      </w:del>
    </w:p>
    <w:p w14:paraId="2F0AC7A3" w14:textId="4765E19E" w:rsidR="00432100" w:rsidRPr="00432100" w:rsidDel="0030580C" w:rsidRDefault="00432100" w:rsidP="00432100">
      <w:pPr>
        <w:rPr>
          <w:del w:id="649" w:author="Sayali Dev" w:date="2018-02-05T17:53:00Z"/>
          <w:moveFrom w:id="650" w:author="Sayali Dev" w:date="2018-02-05T17:19:00Z"/>
        </w:rPr>
      </w:pPr>
      <w:moveFromRangeStart w:id="651" w:author="Sayali Dev" w:date="2018-02-05T17:19:00Z" w:name="move505614477"/>
      <w:moveFrom w:id="652" w:author="Sayali Dev" w:date="2018-02-05T17:19:00Z">
        <w:del w:id="653" w:author="Sayali Dev" w:date="2018-02-05T17:53:00Z">
          <w:r w:rsidRPr="00432100" w:rsidDel="0030580C">
            <w:rPr>
              <w:b/>
            </w:rPr>
            <w:delText>Note</w:delText>
          </w:r>
          <w:r w:rsidDel="0030580C">
            <w:delText>: This template can be uploaded by a BRT user</w:delText>
          </w:r>
        </w:del>
      </w:moveFrom>
    </w:p>
    <w:moveFromRangeEnd w:id="651"/>
    <w:p w14:paraId="522F696C" w14:textId="2A8D5579" w:rsidR="007D0C83" w:rsidDel="0030580C" w:rsidRDefault="007D0C83" w:rsidP="00432100">
      <w:pPr>
        <w:rPr>
          <w:del w:id="654" w:author="Sayali Dev" w:date="2018-02-05T17:53:00Z"/>
        </w:rPr>
      </w:pPr>
    </w:p>
    <w:p w14:paraId="7FEC29CD" w14:textId="09017234" w:rsidR="007D0C83" w:rsidDel="0030580C" w:rsidRDefault="007D0C83" w:rsidP="00550745">
      <w:pPr>
        <w:numPr>
          <w:ilvl w:val="0"/>
          <w:numId w:val="44"/>
        </w:numPr>
        <w:rPr>
          <w:del w:id="655" w:author="Sayali Dev" w:date="2018-02-05T17:53:00Z"/>
        </w:rPr>
      </w:pPr>
      <w:del w:id="656" w:author="Sayali Dev" w:date="2018-02-05T17:53:00Z">
        <w:r w:rsidDel="0030580C">
          <w:delText>Based on</w:delText>
        </w:r>
        <w:r w:rsidR="00CF23B8" w:rsidDel="0030580C">
          <w:delText xml:space="preserve"> business requirements for the P</w:delText>
        </w:r>
        <w:r w:rsidDel="0030580C">
          <w:delText>roject, if sample redistribution shipments that have already b</w:delText>
        </w:r>
        <w:r w:rsidR="00CF23B8" w:rsidDel="0030580C">
          <w:delText xml:space="preserve">een sent need to be added </w:delText>
        </w:r>
        <w:r w:rsidR="00FE2910" w:rsidDel="0030580C">
          <w:delText>in</w:delText>
        </w:r>
        <w:r w:rsidR="00CF23B8" w:rsidDel="0030580C">
          <w:delText xml:space="preserve"> </w:delText>
        </w:r>
        <w:r w:rsidR="00BE4AD8" w:rsidDel="0030580C">
          <w:delText>CIRRASPEC</w:delText>
        </w:r>
        <w:r w:rsidDel="0030580C">
          <w:delText xml:space="preserve">, create </w:delText>
        </w:r>
        <w:r w:rsidRPr="009B283F" w:rsidDel="0030580C">
          <w:delText xml:space="preserve">a </w:delText>
        </w:r>
        <w:r w:rsidDel="0030580C">
          <w:delText xml:space="preserve">Redistribution Shipment </w:delText>
        </w:r>
        <w:r w:rsidR="005733CE" w:rsidDel="0030580C">
          <w:delText>between Biobank</w:delText>
        </w:r>
        <w:r w:rsidDel="0030580C">
          <w:delText xml:space="preserve"> </w:delText>
        </w:r>
        <w:r w:rsidR="005733CE" w:rsidDel="0030580C">
          <w:delText>t</w:delText>
        </w:r>
        <w:r w:rsidDel="0030580C">
          <w:delText>emplate spreadsheet.</w:delText>
        </w:r>
        <w:r w:rsidDel="0030580C">
          <w:br/>
        </w:r>
      </w:del>
    </w:p>
    <w:p w14:paraId="220C87F3" w14:textId="1C25E37F" w:rsidR="007D0C83" w:rsidDel="0030580C" w:rsidRDefault="007D0C83" w:rsidP="00550745">
      <w:pPr>
        <w:numPr>
          <w:ilvl w:val="0"/>
          <w:numId w:val="44"/>
        </w:numPr>
        <w:rPr>
          <w:del w:id="657" w:author="Sayali Dev" w:date="2018-02-05T17:53:00Z"/>
        </w:rPr>
      </w:pPr>
      <w:del w:id="658" w:author="Sayali Dev" w:date="2018-02-05T17:53:00Z">
        <w:r w:rsidDel="0030580C">
          <w:delText xml:space="preserve">Access </w:delText>
        </w:r>
        <w:r w:rsidRPr="00B34630" w:rsidDel="0030580C">
          <w:rPr>
            <w:b/>
          </w:rPr>
          <w:delText>IAMS&gt;</w:delText>
        </w:r>
        <w:r w:rsidDel="0030580C">
          <w:rPr>
            <w:b/>
          </w:rPr>
          <w:delText>Import Data</w:delText>
        </w:r>
        <w:r w:rsidDel="0030580C">
          <w:delText xml:space="preserve"> and select </w:delText>
        </w:r>
        <w:r w:rsidDel="0030580C">
          <w:rPr>
            <w:b/>
          </w:rPr>
          <w:delText xml:space="preserve">Redistribution Shipment </w:delText>
        </w:r>
        <w:r w:rsidR="005733CE" w:rsidDel="0030580C">
          <w:rPr>
            <w:b/>
          </w:rPr>
          <w:delText>between Biobank</w:delText>
        </w:r>
        <w:r w:rsidDel="0030580C">
          <w:delText xml:space="preserve"> as the </w:delText>
        </w:r>
        <w:r w:rsidRPr="00EC217F" w:rsidDel="0030580C">
          <w:rPr>
            <w:b/>
          </w:rPr>
          <w:delText>Upload Type</w:delText>
        </w:r>
        <w:r w:rsidDel="0030580C">
          <w:delText xml:space="preserve">. </w:delText>
        </w:r>
        <w:r w:rsidDel="0030580C">
          <w:br/>
        </w:r>
      </w:del>
    </w:p>
    <w:p w14:paraId="55C82D19" w14:textId="3850A73C" w:rsidR="007D0C83" w:rsidDel="0030580C" w:rsidRDefault="007D0C83" w:rsidP="00550745">
      <w:pPr>
        <w:numPr>
          <w:ilvl w:val="0"/>
          <w:numId w:val="44"/>
        </w:numPr>
        <w:rPr>
          <w:del w:id="659" w:author="Sayali Dev" w:date="2018-02-05T17:53:00Z"/>
        </w:rPr>
      </w:pPr>
      <w:del w:id="660" w:author="Sayali Dev" w:date="2018-02-05T17:53:00Z">
        <w:r w:rsidRPr="003B0CD0" w:rsidDel="0030580C">
          <w:rPr>
            <w:b/>
          </w:rPr>
          <w:delText>Browse</w:delText>
        </w:r>
        <w:r w:rsidDel="0030580C">
          <w:delText xml:space="preserve">, select and </w:delText>
        </w:r>
        <w:r w:rsidRPr="003B0CD0" w:rsidDel="0030580C">
          <w:rPr>
            <w:b/>
          </w:rPr>
          <w:delText>Upload</w:delText>
        </w:r>
        <w:r w:rsidDel="0030580C">
          <w:delText xml:space="preserve"> the template you created.</w:delText>
        </w:r>
        <w:r w:rsidDel="0030580C">
          <w:br/>
        </w:r>
      </w:del>
    </w:p>
    <w:p w14:paraId="7B76FE48" w14:textId="46308708" w:rsidR="007D0C83" w:rsidRDefault="007D0C83" w:rsidP="007D0C83">
      <w:pPr>
        <w:ind w:left="90"/>
      </w:pPr>
    </w:p>
    <w:p w14:paraId="4287DFAE" w14:textId="77777777" w:rsidR="00127175" w:rsidDel="0030580C" w:rsidRDefault="00127175">
      <w:pPr>
        <w:pStyle w:val="Heading1"/>
        <w:rPr>
          <w:del w:id="661" w:author="Sayali Dev" w:date="2018-02-05T17:53:00Z"/>
        </w:rPr>
        <w:pPrChange w:id="662" w:author="Sayali Dev" w:date="2018-02-05T17:53:00Z">
          <w:pPr>
            <w:pStyle w:val="Nomal"/>
          </w:pPr>
        </w:pPrChange>
      </w:pPr>
    </w:p>
    <w:p w14:paraId="22619129" w14:textId="77777777" w:rsidR="00AB3714" w:rsidDel="0030580C" w:rsidRDefault="00AB3714">
      <w:pPr>
        <w:pStyle w:val="Heading1"/>
        <w:rPr>
          <w:del w:id="663" w:author="Sayali Dev" w:date="2018-02-05T17:53:00Z"/>
          <w:sz w:val="20"/>
          <w:szCs w:val="20"/>
        </w:rPr>
        <w:pPrChange w:id="664" w:author="Sayali Dev" w:date="2018-02-05T17:53:00Z">
          <w:pPr/>
        </w:pPrChange>
      </w:pPr>
      <w:del w:id="665" w:author="Sayali Dev" w:date="2018-02-05T17:53:00Z">
        <w:r w:rsidDel="0030580C">
          <w:br w:type="page"/>
        </w:r>
      </w:del>
    </w:p>
    <w:p w14:paraId="4287DFB0" w14:textId="4B06CC6E" w:rsidR="00F50B00" w:rsidRDefault="00F50B00">
      <w:pPr>
        <w:pStyle w:val="Heading1"/>
      </w:pPr>
      <w:bookmarkStart w:id="666" w:name="ProjectMgt"/>
      <w:bookmarkStart w:id="667" w:name="_Toc506567760"/>
      <w:bookmarkEnd w:id="666"/>
      <w:r>
        <w:t>Project Management</w:t>
      </w:r>
      <w:bookmarkEnd w:id="667"/>
    </w:p>
    <w:p w14:paraId="4287DFB1" w14:textId="77777777" w:rsidR="00EB5BA0" w:rsidRDefault="00EB5BA0" w:rsidP="00EB5BA0"/>
    <w:p w14:paraId="4287DFB2" w14:textId="77777777" w:rsidR="00EB5BA0" w:rsidRDefault="00EB5BA0" w:rsidP="00EB5BA0">
      <w:r>
        <w:t>To perform the project management setup tasks:</w:t>
      </w:r>
    </w:p>
    <w:p w14:paraId="4287DFB3" w14:textId="77777777" w:rsidR="00EB5BA0" w:rsidRDefault="00EB5BA0" w:rsidP="00EB5BA0">
      <w:pPr>
        <w:ind w:left="360"/>
      </w:pPr>
    </w:p>
    <w:p w14:paraId="4287DFB4" w14:textId="211738A4" w:rsidR="00EB5BA0" w:rsidRDefault="00EB5BA0" w:rsidP="00A71796">
      <w:pPr>
        <w:numPr>
          <w:ilvl w:val="0"/>
          <w:numId w:val="24"/>
        </w:numPr>
      </w:pPr>
      <w:r>
        <w:t xml:space="preserve">Log </w:t>
      </w:r>
      <w:ins w:id="668" w:author="Sayali Dev" w:date="2018-01-30T17:32:00Z">
        <w:r w:rsidR="00DD7AF9">
          <w:t>i</w:t>
        </w:r>
      </w:ins>
      <w:del w:id="669" w:author="Sayali Dev" w:date="2018-01-30T17:32:00Z">
        <w:r w:rsidDel="00DD7AF9">
          <w:delText>o</w:delText>
        </w:r>
      </w:del>
      <w:r>
        <w:t xml:space="preserve">n to </w:t>
      </w:r>
      <w:r w:rsidR="00BE4AD8">
        <w:t>CIRRASPEC</w:t>
      </w:r>
      <w:r>
        <w:t xml:space="preserve"> with </w:t>
      </w:r>
      <w:r w:rsidR="009F0F9F">
        <w:t>the System Administrator’s</w:t>
      </w:r>
      <w:r>
        <w:t xml:space="preserve"> login ID and password, and access </w:t>
      </w:r>
      <w:r w:rsidRPr="00EB5BA0">
        <w:rPr>
          <w:b/>
        </w:rPr>
        <w:t>RPMS</w:t>
      </w:r>
      <w:r w:rsidR="009F0F9F">
        <w:rPr>
          <w:b/>
        </w:rPr>
        <w:t xml:space="preserve"> </w:t>
      </w:r>
      <w:r w:rsidRPr="00EB5BA0">
        <w:rPr>
          <w:b/>
        </w:rPr>
        <w:t>&gt;</w:t>
      </w:r>
      <w:r w:rsidR="009F0F9F">
        <w:rPr>
          <w:b/>
        </w:rPr>
        <w:t xml:space="preserve"> </w:t>
      </w:r>
      <w:r w:rsidRPr="00EB5BA0">
        <w:rPr>
          <w:b/>
        </w:rPr>
        <w:t>Configuration</w:t>
      </w:r>
      <w:r>
        <w:t xml:space="preserve">. </w:t>
      </w:r>
      <w:r>
        <w:br/>
      </w:r>
    </w:p>
    <w:p w14:paraId="4287DFB5" w14:textId="77777777" w:rsidR="00EB5BA0" w:rsidRDefault="00EB5BA0" w:rsidP="00A71796">
      <w:pPr>
        <w:numPr>
          <w:ilvl w:val="0"/>
          <w:numId w:val="24"/>
        </w:numPr>
      </w:pPr>
      <w:r>
        <w:t xml:space="preserve">Perform each of the tasks outlined in this section. </w:t>
      </w:r>
      <w:r w:rsidR="00CA648B">
        <w:br/>
      </w:r>
      <w:r>
        <w:t>General tips:</w:t>
      </w:r>
    </w:p>
    <w:p w14:paraId="4287DFB6" w14:textId="77777777" w:rsidR="00EB5BA0" w:rsidRDefault="00EB5BA0" w:rsidP="00A71796">
      <w:pPr>
        <w:numPr>
          <w:ilvl w:val="0"/>
          <w:numId w:val="16"/>
        </w:numPr>
        <w:ind w:left="1440"/>
      </w:pPr>
      <w:r>
        <w:t xml:space="preserve">Required fields are marked with a red asterisk </w:t>
      </w:r>
      <w:r w:rsidRPr="001C6759">
        <w:rPr>
          <w:color w:val="FF0000"/>
        </w:rPr>
        <w:t>*</w:t>
      </w:r>
      <w:r>
        <w:t xml:space="preserve">. </w:t>
      </w:r>
    </w:p>
    <w:p w14:paraId="4287DFB7" w14:textId="77777777" w:rsidR="00CA648B" w:rsidRDefault="00BC29D2" w:rsidP="00BC29D2">
      <w:pPr>
        <w:numPr>
          <w:ilvl w:val="0"/>
          <w:numId w:val="16"/>
        </w:numPr>
        <w:ind w:left="1440"/>
      </w:pPr>
      <w:r>
        <w:t xml:space="preserve">Place </w:t>
      </w:r>
      <w:r w:rsidR="00EB5BA0">
        <w:t xml:space="preserve">the cursor on the blue question mark icon </w:t>
      </w:r>
      <w:r w:rsidR="00EB5BA0">
        <w:rPr>
          <w:noProof/>
        </w:rPr>
        <w:drawing>
          <wp:inline distT="0" distB="0" distL="0" distR="0" wp14:anchorId="4287E019" wp14:editId="4287E01A">
            <wp:extent cx="262467" cy="254000"/>
            <wp:effectExtent l="19050" t="0" r="4233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1187" t="65904" r="56772" b="31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67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5BA0">
        <w:t>next to a field to display format requirements for that field.</w:t>
      </w:r>
      <w:r w:rsidR="00EB5BA0">
        <w:br/>
      </w:r>
    </w:p>
    <w:p w14:paraId="4287DFB8" w14:textId="77777777" w:rsidR="00201109" w:rsidRDefault="00201109" w:rsidP="00201109"/>
    <w:p w14:paraId="4287DFB9" w14:textId="77777777" w:rsidR="00201109" w:rsidRDefault="00201109" w:rsidP="00AE3AE8">
      <w:pPr>
        <w:pStyle w:val="Heading2"/>
      </w:pPr>
      <w:bookmarkStart w:id="670" w:name="_Toc506567761"/>
      <w:r>
        <w:t>Create a Project</w:t>
      </w:r>
      <w:bookmarkEnd w:id="670"/>
      <w:r w:rsidR="00561AB3">
        <w:br/>
      </w:r>
    </w:p>
    <w:p w14:paraId="4287DFBA" w14:textId="04743119" w:rsidR="00201109" w:rsidRDefault="00EB5BA0" w:rsidP="00A71796">
      <w:pPr>
        <w:pStyle w:val="ListParagraph"/>
        <w:numPr>
          <w:ilvl w:val="0"/>
          <w:numId w:val="29"/>
        </w:numPr>
        <w:rPr>
          <w:ins w:id="671" w:author="Sayali Dev" w:date="2018-02-05T17:47:00Z"/>
        </w:rPr>
      </w:pPr>
      <w:r>
        <w:t xml:space="preserve">Click </w:t>
      </w:r>
      <w:r w:rsidRPr="00EB5BA0">
        <w:rPr>
          <w:b/>
        </w:rPr>
        <w:t>Create Project</w:t>
      </w:r>
      <w:r>
        <w:t xml:space="preserve"> link</w:t>
      </w:r>
      <w:r w:rsidR="00561AB3">
        <w:t>. C</w:t>
      </w:r>
      <w:r>
        <w:t xml:space="preserve">omplete </w:t>
      </w:r>
      <w:r w:rsidR="0070498F">
        <w:t>the required fields to add the P</w:t>
      </w:r>
      <w:r>
        <w:t>roject</w:t>
      </w:r>
      <w:r w:rsidR="00561AB3">
        <w:t xml:space="preserve"> and click </w:t>
      </w:r>
      <w:r w:rsidR="00561AB3" w:rsidRPr="00561AB3">
        <w:rPr>
          <w:b/>
        </w:rPr>
        <w:t>CREATE</w:t>
      </w:r>
      <w:r w:rsidRPr="00561AB3">
        <w:rPr>
          <w:b/>
        </w:rPr>
        <w:t>.</w:t>
      </w:r>
      <w:r w:rsidR="00561AB3">
        <w:t xml:space="preserve"> Complete additional fields, as needed </w:t>
      </w:r>
      <w:del w:id="672" w:author="Sayali Dev" w:date="2018-02-05T17:48:00Z">
        <w:r w:rsidR="00561AB3" w:rsidDel="003A7841">
          <w:delText xml:space="preserve">and click </w:delText>
        </w:r>
        <w:r w:rsidR="00561AB3" w:rsidRPr="00561AB3" w:rsidDel="003A7841">
          <w:rPr>
            <w:b/>
          </w:rPr>
          <w:delText>SAVE</w:delText>
        </w:r>
        <w:r w:rsidR="00561AB3" w:rsidDel="003A7841">
          <w:delText>.</w:delText>
        </w:r>
      </w:del>
    </w:p>
    <w:p w14:paraId="7322A0B8" w14:textId="77777777" w:rsidR="003A7841" w:rsidRDefault="003A7841">
      <w:pPr>
        <w:pStyle w:val="ListParagraph"/>
        <w:rPr>
          <w:ins w:id="673" w:author="Sayali Dev" w:date="2018-02-05T17:47:00Z"/>
        </w:rPr>
        <w:pPrChange w:id="674" w:author="Sayali Dev" w:date="2018-02-05T17:47:00Z">
          <w:pPr>
            <w:pStyle w:val="ListParagraph"/>
            <w:numPr>
              <w:numId w:val="29"/>
            </w:numPr>
            <w:ind w:hanging="360"/>
          </w:pPr>
        </w:pPrChange>
      </w:pPr>
    </w:p>
    <w:p w14:paraId="173115F1" w14:textId="178BDA22" w:rsidR="003A7841" w:rsidRDefault="003A7841" w:rsidP="00A71796">
      <w:pPr>
        <w:pStyle w:val="ListParagraph"/>
        <w:numPr>
          <w:ilvl w:val="0"/>
          <w:numId w:val="29"/>
        </w:numPr>
        <w:rPr>
          <w:ins w:id="675" w:author="Sayali Dev" w:date="2018-02-05T17:48:00Z"/>
        </w:rPr>
      </w:pPr>
      <w:ins w:id="676" w:author="Sayali Dev" w:date="2018-02-05T17:47:00Z">
        <w:r>
          <w:t>Click on Personnel tab, Add the users for the roles.</w:t>
        </w:r>
      </w:ins>
      <w:ins w:id="677" w:author="Sayali Dev" w:date="2018-02-05T17:48:00Z">
        <w:r>
          <w:t xml:space="preserve"> (Optional step, to be done if all </w:t>
        </w:r>
      </w:ins>
      <w:ins w:id="678" w:author="Sayali Dev" w:date="2018-02-05T17:49:00Z">
        <w:r>
          <w:t>collections under this project have the same users and their roles )</w:t>
        </w:r>
      </w:ins>
    </w:p>
    <w:p w14:paraId="202CB887" w14:textId="77777777" w:rsidR="003A7841" w:rsidRDefault="003A7841">
      <w:pPr>
        <w:pStyle w:val="ListParagraph"/>
        <w:rPr>
          <w:ins w:id="679" w:author="Sayali Dev" w:date="2018-02-05T17:48:00Z"/>
        </w:rPr>
        <w:pPrChange w:id="680" w:author="Sayali Dev" w:date="2018-02-05T17:48:00Z">
          <w:pPr>
            <w:pStyle w:val="ListParagraph"/>
            <w:numPr>
              <w:numId w:val="29"/>
            </w:numPr>
            <w:ind w:hanging="360"/>
          </w:pPr>
        </w:pPrChange>
      </w:pPr>
    </w:p>
    <w:p w14:paraId="541BD5DC" w14:textId="50C3C8E1" w:rsidR="003A7841" w:rsidRDefault="003A7841" w:rsidP="00A71796">
      <w:pPr>
        <w:pStyle w:val="ListParagraph"/>
        <w:numPr>
          <w:ilvl w:val="0"/>
          <w:numId w:val="29"/>
        </w:numPr>
      </w:pPr>
      <w:ins w:id="681" w:author="Sayali Dev" w:date="2018-02-05T17:48:00Z">
        <w:r>
          <w:t xml:space="preserve">Click </w:t>
        </w:r>
        <w:r w:rsidRPr="00561AB3">
          <w:rPr>
            <w:b/>
          </w:rPr>
          <w:t>SAVE</w:t>
        </w:r>
      </w:ins>
    </w:p>
    <w:p w14:paraId="4287DFBE" w14:textId="15D10793" w:rsidR="00201109" w:rsidRDefault="00561AB3" w:rsidP="00F568DA">
      <w:r>
        <w:br/>
      </w:r>
    </w:p>
    <w:p w14:paraId="4287DFBF" w14:textId="33EDBE5E" w:rsidR="00201109" w:rsidRDefault="00201109" w:rsidP="00AE3AE8">
      <w:pPr>
        <w:pStyle w:val="Heading2"/>
      </w:pPr>
      <w:bookmarkStart w:id="682" w:name="_Toc506567762"/>
      <w:r>
        <w:t>Cre</w:t>
      </w:r>
      <w:r w:rsidRPr="00201109">
        <w:t>a</w:t>
      </w:r>
      <w:r>
        <w:t>te a Collection</w:t>
      </w:r>
      <w:bookmarkEnd w:id="682"/>
    </w:p>
    <w:p w14:paraId="4287DFC0" w14:textId="77777777" w:rsidR="00201109" w:rsidRDefault="00201109" w:rsidP="00201109"/>
    <w:p w14:paraId="4287DFC1" w14:textId="464E3522" w:rsidR="00903A1D" w:rsidRDefault="00561AB3" w:rsidP="00550745">
      <w:pPr>
        <w:pStyle w:val="ListParagraph"/>
        <w:numPr>
          <w:ilvl w:val="0"/>
          <w:numId w:val="30"/>
        </w:numPr>
      </w:pPr>
      <w:r>
        <w:t xml:space="preserve">Click </w:t>
      </w:r>
      <w:r w:rsidR="006A2D4F">
        <w:rPr>
          <w:b/>
        </w:rPr>
        <w:t>CREATE</w:t>
      </w:r>
      <w:r w:rsidRPr="00561AB3">
        <w:rPr>
          <w:b/>
        </w:rPr>
        <w:t xml:space="preserve"> </w:t>
      </w:r>
      <w:r w:rsidR="006A2D4F">
        <w:rPr>
          <w:b/>
        </w:rPr>
        <w:t>COLLECTION</w:t>
      </w:r>
      <w:r w:rsidR="00A20902">
        <w:rPr>
          <w:b/>
        </w:rPr>
        <w:t xml:space="preserve">. </w:t>
      </w:r>
      <w:r w:rsidRPr="00561AB3">
        <w:t xml:space="preserve">Complete </w:t>
      </w:r>
      <w:r>
        <w:t>th</w:t>
      </w:r>
      <w:r w:rsidR="00A20902">
        <w:t>e required fields to add the C</w:t>
      </w:r>
      <w:r>
        <w:t>ollection and click</w:t>
      </w:r>
      <w:r w:rsidRPr="00561AB3">
        <w:rPr>
          <w:b/>
        </w:rPr>
        <w:t xml:space="preserve"> CREATE.</w:t>
      </w:r>
      <w:r>
        <w:t xml:space="preserve"> Complete additional fields on the Properties tab, as needed and click </w:t>
      </w:r>
      <w:r w:rsidRPr="00561AB3">
        <w:rPr>
          <w:b/>
        </w:rPr>
        <w:t>SAVE</w:t>
      </w:r>
      <w:r>
        <w:t>.</w:t>
      </w:r>
      <w:r w:rsidR="001951F2">
        <w:br/>
      </w:r>
      <w:r w:rsidR="001951F2">
        <w:br/>
      </w:r>
      <w:r w:rsidR="001951F2" w:rsidRPr="001951F2">
        <w:rPr>
          <w:i/>
          <w:u w:val="single"/>
        </w:rPr>
        <w:t>Note:</w:t>
      </w:r>
      <w:r w:rsidR="001951F2">
        <w:t xml:space="preserve"> If you want to allow un</w:t>
      </w:r>
      <w:r w:rsidR="00F41C26">
        <w:t xml:space="preserve">planned </w:t>
      </w:r>
      <w:r w:rsidR="001951F2">
        <w:t xml:space="preserve">events to be </w:t>
      </w:r>
      <w:r w:rsidR="00F41C26">
        <w:t>scheduled</w:t>
      </w:r>
      <w:r w:rsidR="001951F2">
        <w:t xml:space="preserve"> by </w:t>
      </w:r>
      <w:r w:rsidR="00F41C26">
        <w:t>a</w:t>
      </w:r>
      <w:r w:rsidR="001951F2">
        <w:t xml:space="preserve"> collection site user for a </w:t>
      </w:r>
      <w:r w:rsidR="00DD264D">
        <w:t>subject</w:t>
      </w:r>
      <w:r w:rsidR="001951F2">
        <w:t xml:space="preserve"> in the </w:t>
      </w:r>
      <w:r w:rsidR="001951F2" w:rsidRPr="001951F2">
        <w:rPr>
          <w:b/>
        </w:rPr>
        <w:t>CIMS&gt;Subject Centric View</w:t>
      </w:r>
      <w:r w:rsidR="001951F2">
        <w:t xml:space="preserve"> module, click the </w:t>
      </w:r>
      <w:r w:rsidR="001951F2" w:rsidRPr="001951F2">
        <w:rPr>
          <w:b/>
        </w:rPr>
        <w:t>Allow Unscheduled Collection Events</w:t>
      </w:r>
      <w:r w:rsidR="001951F2">
        <w:t xml:space="preserve"> checkbox.</w:t>
      </w:r>
      <w:r>
        <w:br/>
      </w:r>
      <w:r w:rsidR="00E24DAC">
        <w:br/>
      </w:r>
      <w:r w:rsidR="00903A1D">
        <w:t>General tip</w:t>
      </w:r>
      <w:r w:rsidR="00CA648B">
        <w:t>s</w:t>
      </w:r>
      <w:r w:rsidR="00903A1D">
        <w:t>:</w:t>
      </w:r>
    </w:p>
    <w:p w14:paraId="4287DFC2" w14:textId="071444AA" w:rsidR="00903A1D" w:rsidRDefault="00903A1D" w:rsidP="00550745">
      <w:pPr>
        <w:pStyle w:val="ListParagraph"/>
        <w:numPr>
          <w:ilvl w:val="0"/>
          <w:numId w:val="31"/>
        </w:numPr>
        <w:ind w:left="1080"/>
      </w:pPr>
      <w:r>
        <w:t>To ass</w:t>
      </w:r>
      <w:r w:rsidR="0096562A">
        <w:t xml:space="preserve">ign items on </w:t>
      </w:r>
      <w:r w:rsidR="00820A6A">
        <w:t>any of the</w:t>
      </w:r>
      <w:r w:rsidR="0096562A">
        <w:t xml:space="preserve"> various tabs: </w:t>
      </w:r>
      <w:r w:rsidR="0096562A">
        <w:br/>
      </w:r>
      <w:r>
        <w:t xml:space="preserve">Select the appropriate item on the list on the </w:t>
      </w:r>
      <w:r w:rsidR="003C2AD7">
        <w:t>right</w:t>
      </w:r>
      <w:r>
        <w:t xml:space="preserve"> side and “drag and drop” it to the </w:t>
      </w:r>
      <w:r w:rsidR="003C2AD7">
        <w:t>appropriate item on the left</w:t>
      </w:r>
      <w:r w:rsidR="003229EA">
        <w:t xml:space="preserve"> side</w:t>
      </w:r>
      <w:r>
        <w:t>.</w:t>
      </w:r>
      <w:r>
        <w:br/>
      </w:r>
      <w:r w:rsidR="00A20902">
        <w:t>OR</w:t>
      </w:r>
      <w:r>
        <w:br/>
      </w:r>
      <w:r w:rsidR="003229EA">
        <w:t xml:space="preserve">Select the appropriate </w:t>
      </w:r>
      <w:r>
        <w:t xml:space="preserve">item on both </w:t>
      </w:r>
      <w:r w:rsidR="003C2AD7">
        <w:t>list</w:t>
      </w:r>
      <w:r w:rsidR="003229EA">
        <w:t>s</w:t>
      </w:r>
      <w:r>
        <w:t xml:space="preserve"> and click</w:t>
      </w:r>
      <w:r w:rsidR="00820A6A">
        <w:t xml:space="preserve"> the applicable</w:t>
      </w:r>
      <w:r>
        <w:t xml:space="preserve"> </w:t>
      </w:r>
      <w:r w:rsidRPr="00903A1D">
        <w:rPr>
          <w:b/>
        </w:rPr>
        <w:t>ASSIGN</w:t>
      </w:r>
      <w:r w:rsidR="00820A6A">
        <w:rPr>
          <w:b/>
        </w:rPr>
        <w:t xml:space="preserve"> </w:t>
      </w:r>
      <w:r w:rsidR="00820A6A" w:rsidRPr="00820A6A">
        <w:t>button</w:t>
      </w:r>
      <w:r w:rsidRPr="00820A6A">
        <w:t>.</w:t>
      </w:r>
      <w:r w:rsidR="003229EA">
        <w:br/>
      </w:r>
    </w:p>
    <w:p w14:paraId="4287DFC3" w14:textId="7879AC99" w:rsidR="003229EA" w:rsidRDefault="003229EA" w:rsidP="00550745">
      <w:pPr>
        <w:pStyle w:val="ListParagraph"/>
        <w:numPr>
          <w:ilvl w:val="0"/>
          <w:numId w:val="31"/>
        </w:numPr>
        <w:ind w:left="1080"/>
      </w:pPr>
      <w:r>
        <w:t>You can assign multiple items</w:t>
      </w:r>
      <w:r w:rsidR="00A41AD8">
        <w:t xml:space="preserve"> to a</w:t>
      </w:r>
      <w:r w:rsidR="0096562A">
        <w:t xml:space="preserve"> site</w:t>
      </w:r>
      <w:r w:rsidR="00820A6A">
        <w:t xml:space="preserve">, </w:t>
      </w:r>
      <w:r w:rsidR="0096562A">
        <w:t>role</w:t>
      </w:r>
      <w:r w:rsidR="00820A6A">
        <w:t xml:space="preserve">, </w:t>
      </w:r>
      <w:r w:rsidR="0096562A">
        <w:t>kit</w:t>
      </w:r>
      <w:r w:rsidR="00820A6A">
        <w:t>, etc.</w:t>
      </w:r>
      <w:r>
        <w:t xml:space="preserve"> </w:t>
      </w:r>
      <w:r w:rsidR="00820A6A">
        <w:t xml:space="preserve">However, </w:t>
      </w:r>
      <w:r w:rsidR="00A41AD8">
        <w:t xml:space="preserve">you </w:t>
      </w:r>
      <w:r>
        <w:t>must select and assign</w:t>
      </w:r>
      <w:r w:rsidR="00820A6A">
        <w:t xml:space="preserve"> the </w:t>
      </w:r>
      <w:r w:rsidR="00A41AD8">
        <w:t>items</w:t>
      </w:r>
      <w:r w:rsidR="00A20902">
        <w:t xml:space="preserve"> one at a </w:t>
      </w:r>
      <w:r>
        <w:t>time.</w:t>
      </w:r>
      <w:r w:rsidR="00CA648B">
        <w:t xml:space="preserve"> </w:t>
      </w:r>
      <w:r w:rsidR="00CA648B">
        <w:br/>
      </w:r>
    </w:p>
    <w:p w14:paraId="4287DFC4" w14:textId="77777777" w:rsidR="00CA648B" w:rsidRDefault="00CA648B" w:rsidP="00550745">
      <w:pPr>
        <w:pStyle w:val="ListParagraph"/>
        <w:numPr>
          <w:ilvl w:val="0"/>
          <w:numId w:val="31"/>
        </w:numPr>
        <w:ind w:left="1080"/>
      </w:pPr>
      <w:r>
        <w:t xml:space="preserve">When assigning items using “drag and drop”, the red X indicates that you are trying to assign the item to an invalid level or location. </w:t>
      </w:r>
      <w:r w:rsidR="002133DD">
        <w:br/>
      </w:r>
    </w:p>
    <w:p w14:paraId="4287DFC5" w14:textId="6C3729C7" w:rsidR="002133DD" w:rsidRDefault="002133DD" w:rsidP="00550745">
      <w:pPr>
        <w:pStyle w:val="ListParagraph"/>
        <w:numPr>
          <w:ilvl w:val="0"/>
          <w:numId w:val="31"/>
        </w:numPr>
        <w:ind w:left="1080"/>
      </w:pPr>
      <w:r>
        <w:lastRenderedPageBreak/>
        <w:t xml:space="preserve">If you click on </w:t>
      </w:r>
      <w:r w:rsidRPr="00820A6A">
        <w:rPr>
          <w:b/>
        </w:rPr>
        <w:t>SAVE</w:t>
      </w:r>
      <w:r>
        <w:t xml:space="preserve"> before completing all of the tabs, you must click on </w:t>
      </w:r>
      <w:r w:rsidR="00DB7A80">
        <w:rPr>
          <w:b/>
        </w:rPr>
        <w:t>MODIFY</w:t>
      </w:r>
      <w:r w:rsidRPr="00A147C7">
        <w:rPr>
          <w:b/>
        </w:rPr>
        <w:t xml:space="preserve"> C</w:t>
      </w:r>
      <w:r w:rsidR="00DB7A80">
        <w:rPr>
          <w:b/>
        </w:rPr>
        <w:t>OLLECTION</w:t>
      </w:r>
      <w:r>
        <w:t xml:space="preserve"> to return to “create” mode and continue with the setup tasks.</w:t>
      </w:r>
      <w:r w:rsidR="00820A6A">
        <w:br/>
      </w:r>
    </w:p>
    <w:p w14:paraId="4287DFC6" w14:textId="64726782" w:rsidR="00820A6A" w:rsidRPr="00820A6A" w:rsidRDefault="00B87197" w:rsidP="00550745">
      <w:pPr>
        <w:pStyle w:val="ListParagraph"/>
        <w:numPr>
          <w:ilvl w:val="0"/>
          <w:numId w:val="31"/>
        </w:numPr>
        <w:ind w:left="1080"/>
      </w:pPr>
      <w:r>
        <w:t>To un</w:t>
      </w:r>
      <w:r w:rsidR="00820A6A">
        <w:t>assign an it</w:t>
      </w:r>
      <w:r w:rsidR="00480DE2">
        <w:t xml:space="preserve">em on any of the various tabs: </w:t>
      </w:r>
      <w:r w:rsidR="00820A6A">
        <w:t xml:space="preserve">Select the </w:t>
      </w:r>
      <w:r w:rsidR="00BC29D2">
        <w:t xml:space="preserve">item </w:t>
      </w:r>
      <w:r>
        <w:t>on the left that you want to un</w:t>
      </w:r>
      <w:r w:rsidR="00480DE2">
        <w:t xml:space="preserve">assign, </w:t>
      </w:r>
      <w:r w:rsidR="00820A6A">
        <w:t xml:space="preserve">and click </w:t>
      </w:r>
      <w:r w:rsidR="00BC29D2">
        <w:t xml:space="preserve">the </w:t>
      </w:r>
      <w:r w:rsidR="00820A6A" w:rsidRPr="00820A6A">
        <w:rPr>
          <w:b/>
        </w:rPr>
        <w:t>UNA</w:t>
      </w:r>
      <w:r w:rsidR="00820A6A" w:rsidRPr="00903A1D">
        <w:rPr>
          <w:b/>
        </w:rPr>
        <w:t xml:space="preserve">SSIGN </w:t>
      </w:r>
      <w:r w:rsidR="00820A6A" w:rsidRPr="00820A6A">
        <w:t>button.</w:t>
      </w:r>
    </w:p>
    <w:p w14:paraId="4287DFC7" w14:textId="77777777" w:rsidR="00903A1D" w:rsidRDefault="00903A1D" w:rsidP="00903A1D"/>
    <w:p w14:paraId="4287DFC8" w14:textId="77777777" w:rsidR="00A41AD8" w:rsidRDefault="003229EA" w:rsidP="00550745">
      <w:pPr>
        <w:pStyle w:val="ListParagraph"/>
        <w:numPr>
          <w:ilvl w:val="0"/>
          <w:numId w:val="30"/>
        </w:numPr>
      </w:pPr>
      <w:r>
        <w:t xml:space="preserve">Sites tab: </w:t>
      </w:r>
    </w:p>
    <w:p w14:paraId="4287DFC9" w14:textId="2ECCE17B" w:rsidR="00A41AD8" w:rsidRDefault="00561AB3" w:rsidP="00550745">
      <w:pPr>
        <w:pStyle w:val="ListParagraph"/>
        <w:numPr>
          <w:ilvl w:val="0"/>
          <w:numId w:val="33"/>
        </w:numPr>
      </w:pPr>
      <w:r>
        <w:t>Assign the</w:t>
      </w:r>
      <w:r w:rsidR="003229EA">
        <w:t xml:space="preserve"> appropriate</w:t>
      </w:r>
      <w:r>
        <w:t xml:space="preserve"> </w:t>
      </w:r>
      <w:r w:rsidR="003229EA" w:rsidRPr="00A41AD8">
        <w:rPr>
          <w:b/>
        </w:rPr>
        <w:t>Available Sites</w:t>
      </w:r>
      <w:r w:rsidR="003229EA">
        <w:t xml:space="preserve"> on</w:t>
      </w:r>
      <w:r w:rsidR="00A41AD8">
        <w:t xml:space="preserve"> </w:t>
      </w:r>
      <w:r w:rsidR="004C2C22">
        <w:t xml:space="preserve">the </w:t>
      </w:r>
      <w:r w:rsidR="00A41AD8">
        <w:t>right</w:t>
      </w:r>
      <w:r w:rsidR="003229EA">
        <w:t xml:space="preserve"> side to the </w:t>
      </w:r>
      <w:r w:rsidR="00CB05BE">
        <w:t>applicable sites (</w:t>
      </w:r>
      <w:r w:rsidR="003229EA" w:rsidRPr="00A41AD8">
        <w:rPr>
          <w:b/>
        </w:rPr>
        <w:t>Collection, Processing and Storage</w:t>
      </w:r>
      <w:r w:rsidR="00CB05BE">
        <w:rPr>
          <w:b/>
        </w:rPr>
        <w:t>)</w:t>
      </w:r>
      <w:r>
        <w:t xml:space="preserve"> on the </w:t>
      </w:r>
      <w:r w:rsidR="00A41AD8">
        <w:t>left</w:t>
      </w:r>
      <w:r w:rsidR="003229EA">
        <w:t>.</w:t>
      </w:r>
      <w:r w:rsidR="003C2AD7">
        <w:t xml:space="preserve"> </w:t>
      </w:r>
      <w:r w:rsidR="003236A5">
        <w:br/>
      </w:r>
      <w:r w:rsidR="003236A5">
        <w:br/>
      </w:r>
      <w:r w:rsidR="003236A5" w:rsidRPr="00E30383">
        <w:rPr>
          <w:i/>
          <w:u w:val="single"/>
        </w:rPr>
        <w:t>Note:</w:t>
      </w:r>
      <w:r w:rsidR="003236A5">
        <w:t xml:space="preserve"> The </w:t>
      </w:r>
      <w:r w:rsidR="003236A5" w:rsidRPr="00E30383">
        <w:rPr>
          <w:b/>
        </w:rPr>
        <w:t>Avail</w:t>
      </w:r>
      <w:r w:rsidR="003236A5">
        <w:rPr>
          <w:b/>
        </w:rPr>
        <w:t>able Sites</w:t>
      </w:r>
      <w:r w:rsidR="003236A5">
        <w:t xml:space="preserve"> list displays all sites created and activated in </w:t>
      </w:r>
      <w:r w:rsidR="003236A5" w:rsidRPr="00E30383">
        <w:rPr>
          <w:b/>
        </w:rPr>
        <w:t>IAMS&gt;</w:t>
      </w:r>
      <w:r w:rsidR="003236A5">
        <w:rPr>
          <w:b/>
        </w:rPr>
        <w:t>Address Book</w:t>
      </w:r>
      <w:r w:rsidR="003236A5">
        <w:t xml:space="preserve">. If you don’t see an item you want to assign, </w:t>
      </w:r>
      <w:r w:rsidR="0072014F">
        <w:t xml:space="preserve">verify that </w:t>
      </w:r>
      <w:r w:rsidR="003236A5">
        <w:t>it is activated</w:t>
      </w:r>
      <w:r w:rsidR="0072014F">
        <w:t xml:space="preserve"> in the IAMS module.</w:t>
      </w:r>
      <w:r w:rsidR="00CA648B">
        <w:br/>
      </w:r>
    </w:p>
    <w:p w14:paraId="4287DFCA" w14:textId="77777777" w:rsidR="00903A1D" w:rsidRDefault="00A41AD8" w:rsidP="00550745">
      <w:pPr>
        <w:pStyle w:val="ListParagraph"/>
        <w:numPr>
          <w:ilvl w:val="0"/>
          <w:numId w:val="32"/>
        </w:numPr>
        <w:ind w:left="1080"/>
      </w:pPr>
      <w:r>
        <w:t>A</w:t>
      </w:r>
      <w:r w:rsidR="00903A1D">
        <w:t xml:space="preserve">ssign the appropriate </w:t>
      </w:r>
      <w:r w:rsidR="00903A1D" w:rsidRPr="00A41AD8">
        <w:rPr>
          <w:b/>
        </w:rPr>
        <w:t>Subject Type</w:t>
      </w:r>
      <w:r w:rsidR="00F10D85">
        <w:rPr>
          <w:b/>
        </w:rPr>
        <w:t>s</w:t>
      </w:r>
      <w:r>
        <w:t xml:space="preserve"> </w:t>
      </w:r>
      <w:r w:rsidR="00CA648B">
        <w:t xml:space="preserve">item </w:t>
      </w:r>
      <w:r>
        <w:t xml:space="preserve">on the right side to the </w:t>
      </w:r>
      <w:r w:rsidR="00CB05BE">
        <w:t>applicable coll</w:t>
      </w:r>
      <w:r>
        <w:t xml:space="preserve">ection site </w:t>
      </w:r>
      <w:r w:rsidR="00CA648B">
        <w:t xml:space="preserve">location </w:t>
      </w:r>
      <w:r>
        <w:t>on the left side.</w:t>
      </w:r>
      <w:r w:rsidR="00903A1D">
        <w:br/>
      </w:r>
    </w:p>
    <w:p w14:paraId="4287DFCB" w14:textId="77777777" w:rsidR="00514179" w:rsidRDefault="00A41AD8" w:rsidP="00550745">
      <w:pPr>
        <w:pStyle w:val="ListParagraph"/>
        <w:numPr>
          <w:ilvl w:val="0"/>
          <w:numId w:val="30"/>
        </w:numPr>
      </w:pPr>
      <w:r>
        <w:t xml:space="preserve">Personnel tab: </w:t>
      </w:r>
    </w:p>
    <w:p w14:paraId="4254F315" w14:textId="77777777" w:rsidR="009F0F9F" w:rsidRDefault="00A41AD8" w:rsidP="00550745">
      <w:pPr>
        <w:pStyle w:val="ListParagraph"/>
        <w:numPr>
          <w:ilvl w:val="0"/>
          <w:numId w:val="32"/>
        </w:numPr>
        <w:ind w:left="1080"/>
      </w:pPr>
      <w:r>
        <w:t xml:space="preserve">Assign the appropriate </w:t>
      </w:r>
      <w:r w:rsidRPr="00FC25E7">
        <w:rPr>
          <w:b/>
        </w:rPr>
        <w:t>Users</w:t>
      </w:r>
      <w:r>
        <w:t xml:space="preserve"> on right side to the </w:t>
      </w:r>
      <w:r w:rsidR="00CB05BE">
        <w:t xml:space="preserve">applicable </w:t>
      </w:r>
      <w:r w:rsidR="00CA648B">
        <w:t>roles (</w:t>
      </w:r>
      <w:r w:rsidR="009F0F9F">
        <w:rPr>
          <w:b/>
        </w:rPr>
        <w:t xml:space="preserve">Bio Repository Technician </w:t>
      </w:r>
      <w:r w:rsidR="009F0F9F" w:rsidRPr="009F0F9F">
        <w:t>and</w:t>
      </w:r>
      <w:r w:rsidRPr="00FC25E7">
        <w:rPr>
          <w:b/>
        </w:rPr>
        <w:t xml:space="preserve"> Clinical Research Nurse</w:t>
      </w:r>
      <w:r w:rsidR="00CA648B" w:rsidRPr="00FC25E7">
        <w:rPr>
          <w:b/>
        </w:rPr>
        <w:t>)</w:t>
      </w:r>
      <w:r w:rsidRPr="00A41AD8">
        <w:t xml:space="preserve"> </w:t>
      </w:r>
      <w:r w:rsidR="009F0F9F">
        <w:t>on the left.</w:t>
      </w:r>
    </w:p>
    <w:p w14:paraId="4287DFCC" w14:textId="04BA6157" w:rsidR="00FC25E7" w:rsidRDefault="009F0F9F" w:rsidP="009F0F9F">
      <w:pPr>
        <w:pStyle w:val="ListParagraph"/>
        <w:ind w:left="1080"/>
      </w:pPr>
      <w:r w:rsidRPr="009F0F9F">
        <w:rPr>
          <w:b/>
        </w:rPr>
        <w:t>Note</w:t>
      </w:r>
      <w:r>
        <w:t xml:space="preserve">: It is currently not recommended to </w:t>
      </w:r>
      <w:r w:rsidR="00480C15">
        <w:t>assign</w:t>
      </w:r>
      <w:r w:rsidRPr="00EC5185">
        <w:rPr>
          <w:b/>
        </w:rPr>
        <w:t xml:space="preserve"> Project Manager</w:t>
      </w:r>
      <w:r>
        <w:rPr>
          <w:b/>
        </w:rPr>
        <w:t xml:space="preserve"> </w:t>
      </w:r>
      <w:r>
        <w:t>users to c</w:t>
      </w:r>
      <w:r w:rsidRPr="009C59BB">
        <w:t>ollections</w:t>
      </w:r>
      <w:r>
        <w:t>.</w:t>
      </w:r>
      <w:r w:rsidR="004C2C22">
        <w:br/>
      </w:r>
      <w:r w:rsidR="004C2C22">
        <w:br/>
      </w:r>
      <w:r w:rsidR="004C2C22" w:rsidRPr="00FC25E7">
        <w:rPr>
          <w:i/>
          <w:u w:val="single"/>
        </w:rPr>
        <w:t>Note:</w:t>
      </w:r>
      <w:r w:rsidR="004C2C22">
        <w:t xml:space="preserve"> </w:t>
      </w:r>
      <w:r w:rsidR="00FC25E7">
        <w:t xml:space="preserve">The Users list displays all users assigned to the sites selected in the </w:t>
      </w:r>
      <w:r w:rsidR="00FC25E7" w:rsidRPr="00943049">
        <w:rPr>
          <w:b/>
        </w:rPr>
        <w:t>Sites</w:t>
      </w:r>
      <w:r w:rsidR="00FC25E7">
        <w:t xml:space="preserve"> tab. If you don’t see an item you want assigned, verify that it has been assigned to one of the selected sites and has been activated in the </w:t>
      </w:r>
      <w:r w:rsidR="00FC25E7" w:rsidRPr="00FC25E7">
        <w:rPr>
          <w:b/>
        </w:rPr>
        <w:t>IAMS&gt;</w:t>
      </w:r>
      <w:r w:rsidR="00FC25E7" w:rsidRPr="00943049">
        <w:rPr>
          <w:b/>
        </w:rPr>
        <w:t>Address Book</w:t>
      </w:r>
      <w:r w:rsidR="00FC25E7">
        <w:t xml:space="preserve"> module</w:t>
      </w:r>
    </w:p>
    <w:p w14:paraId="4287DFCD" w14:textId="77777777" w:rsidR="00A41AD8" w:rsidRDefault="00A41AD8" w:rsidP="00FC25E7">
      <w:pPr>
        <w:pStyle w:val="ListParagraph"/>
        <w:ind w:left="1080"/>
      </w:pPr>
    </w:p>
    <w:p w14:paraId="4287DFCE" w14:textId="77777777" w:rsidR="00CB05BE" w:rsidRDefault="00A41AD8" w:rsidP="00550745">
      <w:pPr>
        <w:pStyle w:val="ListParagraph"/>
        <w:numPr>
          <w:ilvl w:val="0"/>
          <w:numId w:val="30"/>
        </w:numPr>
      </w:pPr>
      <w:r>
        <w:t xml:space="preserve">Kit Templates tab: </w:t>
      </w:r>
    </w:p>
    <w:p w14:paraId="4287DFCF" w14:textId="7A772E43" w:rsidR="00CB05BE" w:rsidRDefault="00CB05BE" w:rsidP="00550745">
      <w:pPr>
        <w:pStyle w:val="ListParagraph"/>
        <w:numPr>
          <w:ilvl w:val="0"/>
          <w:numId w:val="33"/>
        </w:numPr>
      </w:pPr>
      <w:r>
        <w:t xml:space="preserve">Assign the appropriate </w:t>
      </w:r>
      <w:r w:rsidRPr="00A41AD8">
        <w:rPr>
          <w:b/>
        </w:rPr>
        <w:t xml:space="preserve">Available </w:t>
      </w:r>
      <w:r>
        <w:rPr>
          <w:b/>
        </w:rPr>
        <w:t>Kit</w:t>
      </w:r>
      <w:r w:rsidRPr="00A41AD8">
        <w:rPr>
          <w:b/>
        </w:rPr>
        <w:t>s</w:t>
      </w:r>
      <w:r>
        <w:t xml:space="preserve"> on </w:t>
      </w:r>
      <w:r w:rsidR="004C2C22">
        <w:t xml:space="preserve">the </w:t>
      </w:r>
      <w:r>
        <w:t xml:space="preserve">right side to the </w:t>
      </w:r>
      <w:r w:rsidR="004C2C22">
        <w:t xml:space="preserve">applicable </w:t>
      </w:r>
      <w:r>
        <w:t xml:space="preserve">collection site(s) on the left. </w:t>
      </w:r>
      <w:r w:rsidR="004C2C22">
        <w:br/>
      </w:r>
      <w:r w:rsidR="004C2C22">
        <w:br/>
      </w:r>
      <w:r w:rsidR="004C2C22" w:rsidRPr="00E30383">
        <w:rPr>
          <w:i/>
          <w:u w:val="single"/>
        </w:rPr>
        <w:t>Note:</w:t>
      </w:r>
      <w:r w:rsidR="004C2C22">
        <w:t xml:space="preserve"> The </w:t>
      </w:r>
      <w:r w:rsidR="004C2C22" w:rsidRPr="00E30383">
        <w:rPr>
          <w:b/>
        </w:rPr>
        <w:t xml:space="preserve">Available </w:t>
      </w:r>
      <w:r w:rsidR="004C2C22">
        <w:rPr>
          <w:b/>
        </w:rPr>
        <w:t>Kits</w:t>
      </w:r>
      <w:r w:rsidR="004C2C22">
        <w:t xml:space="preserve"> list displays all kits created and activated in </w:t>
      </w:r>
      <w:r w:rsidR="004C2C22" w:rsidRPr="00E30383">
        <w:rPr>
          <w:b/>
        </w:rPr>
        <w:t>IAMS&gt;</w:t>
      </w:r>
      <w:r w:rsidR="004C2C22">
        <w:rPr>
          <w:b/>
        </w:rPr>
        <w:t xml:space="preserve">Kits </w:t>
      </w:r>
      <w:r w:rsidR="004C2C22" w:rsidRPr="00E30383">
        <w:rPr>
          <w:b/>
        </w:rPr>
        <w:t>Designer</w:t>
      </w:r>
      <w:r w:rsidR="004C2C22">
        <w:rPr>
          <w:b/>
        </w:rPr>
        <w:t xml:space="preserve"> </w:t>
      </w:r>
      <w:r w:rsidR="00C656A0">
        <w:t>that are available for this P</w:t>
      </w:r>
      <w:r w:rsidR="004C2C22" w:rsidRPr="004C2C22">
        <w:t>roject.</w:t>
      </w:r>
      <w:r w:rsidR="0072014F" w:rsidRPr="0072014F">
        <w:t xml:space="preserve"> </w:t>
      </w:r>
      <w:r w:rsidR="0072014F">
        <w:t>If you don’t see an item you want to assign, verify that it is activated in the IAMS module.</w:t>
      </w:r>
      <w:r w:rsidRPr="004C2C22">
        <w:br/>
      </w:r>
    </w:p>
    <w:p w14:paraId="4287DFD0" w14:textId="508D542F" w:rsidR="008A2988" w:rsidDel="000C4409" w:rsidRDefault="00CB05BE" w:rsidP="00550745">
      <w:pPr>
        <w:pStyle w:val="ListParagraph"/>
        <w:numPr>
          <w:ilvl w:val="0"/>
          <w:numId w:val="33"/>
        </w:numPr>
        <w:rPr>
          <w:del w:id="683" w:author="Sayali Dev" w:date="2018-02-16T17:59:00Z"/>
        </w:rPr>
      </w:pPr>
      <w:r>
        <w:t xml:space="preserve">Expand the </w:t>
      </w:r>
      <w:r w:rsidR="003F37DB">
        <w:rPr>
          <w:b/>
        </w:rPr>
        <w:t xml:space="preserve">Selected Kits </w:t>
      </w:r>
      <w:r w:rsidR="003F37DB" w:rsidRPr="003F37DB">
        <w:t>h</w:t>
      </w:r>
      <w:r w:rsidRPr="003F37DB">
        <w:t xml:space="preserve">ierarchy </w:t>
      </w:r>
      <w:r w:rsidR="003F37DB">
        <w:t>tree</w:t>
      </w:r>
      <w:r>
        <w:t xml:space="preserve">. Assign the appropriate </w:t>
      </w:r>
      <w:r w:rsidRPr="00CB05BE">
        <w:rPr>
          <w:b/>
        </w:rPr>
        <w:t>Specimen Collection Forms</w:t>
      </w:r>
      <w:r>
        <w:t xml:space="preserve"> on the right to the applicable kit component </w:t>
      </w:r>
      <w:r w:rsidR="00C656A0">
        <w:t>group</w:t>
      </w:r>
      <w:r w:rsidR="004C2C22">
        <w:t xml:space="preserve">(s) </w:t>
      </w:r>
      <w:r>
        <w:t>on the left.</w:t>
      </w:r>
      <w:r w:rsidR="004C2C22">
        <w:br/>
      </w:r>
      <w:r w:rsidR="004C2C22">
        <w:br/>
      </w:r>
      <w:r w:rsidR="004C2C22" w:rsidRPr="00E30383">
        <w:rPr>
          <w:i/>
          <w:u w:val="single"/>
        </w:rPr>
        <w:t>Note:</w:t>
      </w:r>
      <w:r w:rsidR="004C2C22">
        <w:t xml:space="preserve"> The </w:t>
      </w:r>
      <w:r w:rsidR="004C2C22" w:rsidRPr="00E30383">
        <w:rPr>
          <w:b/>
        </w:rPr>
        <w:t xml:space="preserve">Available </w:t>
      </w:r>
      <w:r w:rsidR="004C2C22">
        <w:rPr>
          <w:b/>
        </w:rPr>
        <w:t xml:space="preserve">Specimen Collection </w:t>
      </w:r>
      <w:r w:rsidR="004C2C22" w:rsidRPr="00E30383">
        <w:rPr>
          <w:b/>
        </w:rPr>
        <w:t>Forms</w:t>
      </w:r>
      <w:r w:rsidR="004C2C22">
        <w:t xml:space="preserve"> list displays all forms created and activated in </w:t>
      </w:r>
      <w:r w:rsidR="004C2C22" w:rsidRPr="00E30383">
        <w:rPr>
          <w:b/>
        </w:rPr>
        <w:t>IAMS&gt;Forms Designer</w:t>
      </w:r>
      <w:r w:rsidR="00C656A0">
        <w:t xml:space="preserve"> with the</w:t>
      </w:r>
      <w:r w:rsidR="004C2C22">
        <w:t xml:space="preserve"> Category Type = Specimen Collection Form.</w:t>
      </w:r>
      <w:r w:rsidR="0072014F" w:rsidRPr="0072014F">
        <w:t xml:space="preserve"> </w:t>
      </w:r>
      <w:r w:rsidR="0072014F">
        <w:t xml:space="preserve">If you don’t see an item you want to assign, verify that it is activated in the IAMS module. </w:t>
      </w:r>
      <w:del w:id="684" w:author="Sayali Dev" w:date="2018-02-16T17:59:00Z">
        <w:r w:rsidDel="000C4409">
          <w:br/>
        </w:r>
      </w:del>
    </w:p>
    <w:p w14:paraId="4287DFD1" w14:textId="653602A3" w:rsidR="008A2988" w:rsidRDefault="008A2988">
      <w:pPr>
        <w:pStyle w:val="ListParagraph"/>
        <w:numPr>
          <w:ilvl w:val="0"/>
          <w:numId w:val="33"/>
        </w:numPr>
        <w:pPrChange w:id="685" w:author="Sayali Dev" w:date="2018-02-16T17:59:00Z">
          <w:pPr/>
        </w:pPrChange>
      </w:pPr>
      <w:del w:id="686" w:author="Sayali Dev" w:date="2018-02-16T17:59:00Z">
        <w:r w:rsidDel="000C4409">
          <w:br w:type="page"/>
        </w:r>
      </w:del>
    </w:p>
    <w:p w14:paraId="4287DFD2" w14:textId="77777777" w:rsidR="00CB05BE" w:rsidRDefault="00CB05BE" w:rsidP="008A2988">
      <w:pPr>
        <w:pStyle w:val="ListParagraph"/>
        <w:ind w:left="1080"/>
      </w:pPr>
    </w:p>
    <w:p w14:paraId="4287DFD3" w14:textId="77777777" w:rsidR="00FE300B" w:rsidRDefault="003F37DB" w:rsidP="00550745">
      <w:pPr>
        <w:pStyle w:val="ListParagraph"/>
        <w:numPr>
          <w:ilvl w:val="0"/>
          <w:numId w:val="32"/>
        </w:numPr>
        <w:ind w:left="1080"/>
      </w:pPr>
      <w:r>
        <w:t>Assign</w:t>
      </w:r>
      <w:r w:rsidR="00FE300B">
        <w:t xml:space="preserve"> the default barcode template</w:t>
      </w:r>
      <w:r w:rsidR="00143886">
        <w:t xml:space="preserve"> values</w:t>
      </w:r>
      <w:r w:rsidR="00775E6D">
        <w:t xml:space="preserve"> for </w:t>
      </w:r>
      <w:r w:rsidR="00775E6D" w:rsidRPr="00143886">
        <w:rPr>
          <w:i/>
          <w:u w:val="single"/>
        </w:rPr>
        <w:t>each</w:t>
      </w:r>
      <w:r w:rsidR="00775E6D">
        <w:t xml:space="preserve"> kit template and </w:t>
      </w:r>
      <w:r w:rsidR="00143886" w:rsidRPr="00143886">
        <w:rPr>
          <w:i/>
          <w:u w:val="single"/>
        </w:rPr>
        <w:t>each</w:t>
      </w:r>
      <w:r w:rsidR="00143886">
        <w:t xml:space="preserve"> </w:t>
      </w:r>
      <w:r w:rsidR="00775E6D">
        <w:t>kit component</w:t>
      </w:r>
      <w:r w:rsidR="00FE300B">
        <w:t xml:space="preserve">: </w:t>
      </w:r>
    </w:p>
    <w:p w14:paraId="4287DFD4" w14:textId="77777777" w:rsidR="00FE300B" w:rsidRDefault="00FE300B" w:rsidP="00A71796">
      <w:pPr>
        <w:pStyle w:val="ListParagraph"/>
        <w:numPr>
          <w:ilvl w:val="0"/>
          <w:numId w:val="22"/>
        </w:numPr>
      </w:pPr>
      <w:r>
        <w:t xml:space="preserve">Select the kit </w:t>
      </w:r>
      <w:r w:rsidR="00775E6D">
        <w:t xml:space="preserve">template name </w:t>
      </w:r>
      <w:r>
        <w:t xml:space="preserve">on the </w:t>
      </w:r>
      <w:r w:rsidR="003F37DB" w:rsidRPr="003F37DB">
        <w:rPr>
          <w:b/>
        </w:rPr>
        <w:t>Selected Kits</w:t>
      </w:r>
      <w:r w:rsidR="003F37DB">
        <w:t xml:space="preserve"> </w:t>
      </w:r>
      <w:r>
        <w:t>hierarchy tree</w:t>
      </w:r>
      <w:r w:rsidR="003F37DB">
        <w:t>,</w:t>
      </w:r>
      <w:r>
        <w:t xml:space="preserve"> and </w:t>
      </w:r>
      <w:r w:rsidR="003F37DB">
        <w:t xml:space="preserve">then </w:t>
      </w:r>
      <w:r>
        <w:t xml:space="preserve">click </w:t>
      </w:r>
      <w:r w:rsidRPr="00FE300B">
        <w:rPr>
          <w:b/>
        </w:rPr>
        <w:t>DEFAULT VALUES</w:t>
      </w:r>
      <w:r>
        <w:t xml:space="preserve">. </w:t>
      </w:r>
    </w:p>
    <w:p w14:paraId="4287DFD5" w14:textId="77777777" w:rsidR="00AB375C" w:rsidRPr="00AB375C" w:rsidRDefault="00FE300B" w:rsidP="00AB375C">
      <w:pPr>
        <w:pStyle w:val="ListParagraph"/>
        <w:numPr>
          <w:ilvl w:val="0"/>
          <w:numId w:val="22"/>
        </w:numPr>
      </w:pPr>
      <w:r>
        <w:t xml:space="preserve">In the </w:t>
      </w:r>
      <w:r w:rsidRPr="00FE300B">
        <w:rPr>
          <w:b/>
        </w:rPr>
        <w:t>Default Values</w:t>
      </w:r>
      <w:r>
        <w:t xml:space="preserve"> pop-up, click </w:t>
      </w:r>
      <w:r w:rsidRPr="00FE300B">
        <w:rPr>
          <w:b/>
        </w:rPr>
        <w:t>CHANGE</w:t>
      </w:r>
      <w:r>
        <w:rPr>
          <w:b/>
        </w:rPr>
        <w:t xml:space="preserve">. </w:t>
      </w:r>
    </w:p>
    <w:p w14:paraId="4287DFD6" w14:textId="77777777" w:rsidR="00FE300B" w:rsidRDefault="00FE300B" w:rsidP="00AB375C">
      <w:pPr>
        <w:pStyle w:val="ListParagraph"/>
        <w:numPr>
          <w:ilvl w:val="0"/>
          <w:numId w:val="22"/>
        </w:numPr>
      </w:pPr>
      <w:r>
        <w:t xml:space="preserve">Input the number of </w:t>
      </w:r>
      <w:r w:rsidRPr="00AB375C">
        <w:rPr>
          <w:b/>
        </w:rPr>
        <w:t>Copies</w:t>
      </w:r>
      <w:r>
        <w:t>, select the appropriate</w:t>
      </w:r>
      <w:r w:rsidR="00775E6D">
        <w:t xml:space="preserve"> value</w:t>
      </w:r>
      <w:r>
        <w:t xml:space="preserve"> on the </w:t>
      </w:r>
      <w:r w:rsidRPr="00AB375C">
        <w:rPr>
          <w:b/>
        </w:rPr>
        <w:t xml:space="preserve">Available Barcode Templates </w:t>
      </w:r>
      <w:r>
        <w:t>list</w:t>
      </w:r>
      <w:r w:rsidRPr="00FE300B">
        <w:t xml:space="preserve"> and</w:t>
      </w:r>
      <w:r>
        <w:t xml:space="preserve"> click</w:t>
      </w:r>
      <w:r w:rsidRPr="00AB375C">
        <w:rPr>
          <w:b/>
        </w:rPr>
        <w:t xml:space="preserve"> SAVE</w:t>
      </w:r>
      <w:r>
        <w:t>.</w:t>
      </w:r>
      <w:r w:rsidR="00775E6D" w:rsidRPr="00775E6D">
        <w:t xml:space="preserve"> </w:t>
      </w:r>
    </w:p>
    <w:p w14:paraId="4287DFD7" w14:textId="77777777" w:rsidR="00775E6D" w:rsidRDefault="00775E6D" w:rsidP="00A71796">
      <w:pPr>
        <w:pStyle w:val="ListParagraph"/>
        <w:numPr>
          <w:ilvl w:val="0"/>
          <w:numId w:val="22"/>
        </w:numPr>
      </w:pPr>
      <w:r>
        <w:t xml:space="preserve">Select the kit component on the </w:t>
      </w:r>
      <w:r w:rsidR="003F37DB" w:rsidRPr="003F37DB">
        <w:rPr>
          <w:b/>
        </w:rPr>
        <w:t>Selected Kits</w:t>
      </w:r>
      <w:r w:rsidR="003F37DB">
        <w:t xml:space="preserve"> hierarchy tree</w:t>
      </w:r>
      <w:r>
        <w:t xml:space="preserve">, and </w:t>
      </w:r>
      <w:r w:rsidR="003F37DB">
        <w:t xml:space="preserve">then </w:t>
      </w:r>
      <w:r>
        <w:t xml:space="preserve">click </w:t>
      </w:r>
      <w:r w:rsidRPr="00FE300B">
        <w:rPr>
          <w:b/>
        </w:rPr>
        <w:t>DEFAULT VALUES</w:t>
      </w:r>
      <w:r>
        <w:t xml:space="preserve">. </w:t>
      </w:r>
    </w:p>
    <w:p w14:paraId="4287DFD8" w14:textId="77777777" w:rsidR="00775E6D" w:rsidRPr="00FE300B" w:rsidRDefault="00775E6D" w:rsidP="00A71796">
      <w:pPr>
        <w:pStyle w:val="ListParagraph"/>
        <w:numPr>
          <w:ilvl w:val="0"/>
          <w:numId w:val="22"/>
        </w:numPr>
      </w:pPr>
      <w:r>
        <w:t xml:space="preserve">In the </w:t>
      </w:r>
      <w:r w:rsidRPr="00FE300B">
        <w:rPr>
          <w:b/>
        </w:rPr>
        <w:t>Default Values</w:t>
      </w:r>
      <w:r>
        <w:t xml:space="preserve"> pop-up, click </w:t>
      </w:r>
      <w:r w:rsidRPr="00FE300B">
        <w:rPr>
          <w:b/>
        </w:rPr>
        <w:t>CHANGE</w:t>
      </w:r>
      <w:r>
        <w:rPr>
          <w:b/>
        </w:rPr>
        <w:t xml:space="preserve">. </w:t>
      </w:r>
    </w:p>
    <w:p w14:paraId="4287DFD9" w14:textId="1997E729" w:rsidR="0099323D" w:rsidRDefault="00775E6D" w:rsidP="00A71796">
      <w:pPr>
        <w:pStyle w:val="ListParagraph"/>
        <w:numPr>
          <w:ilvl w:val="0"/>
          <w:numId w:val="22"/>
        </w:numPr>
      </w:pPr>
      <w:r>
        <w:lastRenderedPageBreak/>
        <w:t xml:space="preserve">Input the number of </w:t>
      </w:r>
      <w:r w:rsidRPr="00775E6D">
        <w:rPr>
          <w:b/>
        </w:rPr>
        <w:t>Copies</w:t>
      </w:r>
      <w:r w:rsidR="003F37DB">
        <w:t xml:space="preserve"> and </w:t>
      </w:r>
      <w:r w:rsidR="0099323D">
        <w:t xml:space="preserve">select the appropriate value on the </w:t>
      </w:r>
      <w:r w:rsidR="0099323D">
        <w:rPr>
          <w:b/>
        </w:rPr>
        <w:t xml:space="preserve">Available Barcode Templates </w:t>
      </w:r>
      <w:r w:rsidR="0099323D">
        <w:t>list.</w:t>
      </w:r>
    </w:p>
    <w:p w14:paraId="4287DFDA" w14:textId="56EC417D" w:rsidR="00775E6D" w:rsidRDefault="0099323D" w:rsidP="00A71796">
      <w:pPr>
        <w:pStyle w:val="ListParagraph"/>
        <w:numPr>
          <w:ilvl w:val="0"/>
          <w:numId w:val="22"/>
        </w:numPr>
      </w:pPr>
      <w:r>
        <w:t xml:space="preserve">Select the appropriate value on the </w:t>
      </w:r>
      <w:r w:rsidR="007A7ED6">
        <w:rPr>
          <w:b/>
        </w:rPr>
        <w:t>Label Code</w:t>
      </w:r>
      <w:r>
        <w:t xml:space="preserve"> list.</w:t>
      </w:r>
      <w:r w:rsidR="00775E6D">
        <w:br/>
      </w:r>
      <w:r w:rsidR="00775E6D" w:rsidRPr="00775E6D">
        <w:rPr>
          <w:b/>
        </w:rPr>
        <w:t>Note:</w:t>
      </w:r>
      <w:r w:rsidR="00775E6D">
        <w:t xml:space="preserve"> The </w:t>
      </w:r>
      <w:r w:rsidR="00865DE2">
        <w:t xml:space="preserve">selected </w:t>
      </w:r>
      <w:r w:rsidR="00775E6D">
        <w:t xml:space="preserve">Label Code values must be unique for each kit component. </w:t>
      </w:r>
    </w:p>
    <w:p w14:paraId="4287DFDB" w14:textId="77777777" w:rsidR="00865DE2" w:rsidRDefault="00865DE2" w:rsidP="00A71796">
      <w:pPr>
        <w:pStyle w:val="ListParagraph"/>
        <w:numPr>
          <w:ilvl w:val="0"/>
          <w:numId w:val="22"/>
        </w:numPr>
        <w:tabs>
          <w:tab w:val="left" w:pos="9880"/>
        </w:tabs>
      </w:pPr>
      <w:r w:rsidRPr="00865DE2">
        <w:rPr>
          <w:b/>
        </w:rPr>
        <w:t>Quantity</w:t>
      </w:r>
      <w:r>
        <w:t xml:space="preserve"> is optional. However, if input, the system assigns this quantity as the initial quantity for all samples collected for this kit template component.</w:t>
      </w:r>
    </w:p>
    <w:p w14:paraId="4287DFDC" w14:textId="40993F49" w:rsidR="0099323D" w:rsidRDefault="00865DE2" w:rsidP="00A71796">
      <w:pPr>
        <w:pStyle w:val="ListParagraph"/>
        <w:numPr>
          <w:ilvl w:val="0"/>
          <w:numId w:val="22"/>
        </w:numPr>
        <w:tabs>
          <w:tab w:val="left" w:pos="9880"/>
        </w:tabs>
      </w:pPr>
      <w:r w:rsidRPr="00865DE2">
        <w:rPr>
          <w:b/>
        </w:rPr>
        <w:t>Code Scheme</w:t>
      </w:r>
      <w:r>
        <w:t xml:space="preserve"> is optional.</w:t>
      </w:r>
      <w:r w:rsidRPr="00865DE2">
        <w:t xml:space="preserve"> </w:t>
      </w:r>
      <w:r>
        <w:t xml:space="preserve">However, if </w:t>
      </w:r>
      <w:r w:rsidR="0099323D">
        <w:t xml:space="preserve">a </w:t>
      </w:r>
      <w:r>
        <w:t>code scheme is selected, the system assigns this code for all samples collected for this kit template component.</w:t>
      </w:r>
    </w:p>
    <w:p w14:paraId="4287DFDD" w14:textId="77777777" w:rsidR="00903A1D" w:rsidRPr="00143886" w:rsidRDefault="0099323D" w:rsidP="00A71796">
      <w:pPr>
        <w:pStyle w:val="ListParagraph"/>
        <w:numPr>
          <w:ilvl w:val="0"/>
          <w:numId w:val="22"/>
        </w:numPr>
        <w:tabs>
          <w:tab w:val="left" w:pos="9880"/>
        </w:tabs>
      </w:pPr>
      <w:r>
        <w:t>Click</w:t>
      </w:r>
      <w:r w:rsidRPr="00FE300B">
        <w:rPr>
          <w:b/>
        </w:rPr>
        <w:t xml:space="preserve"> SAVE</w:t>
      </w:r>
      <w:r w:rsidR="00143886">
        <w:rPr>
          <w:b/>
        </w:rPr>
        <w:t>.</w:t>
      </w:r>
      <w:r w:rsidR="00143886">
        <w:rPr>
          <w:b/>
        </w:rPr>
        <w:br/>
      </w:r>
      <w:r w:rsidR="00143886" w:rsidRPr="00143886">
        <w:rPr>
          <w:i/>
          <w:u w:val="single"/>
        </w:rPr>
        <w:t>Note</w:t>
      </w:r>
      <w:r w:rsidR="00143886">
        <w:rPr>
          <w:b/>
        </w:rPr>
        <w:t xml:space="preserve">: </w:t>
      </w:r>
      <w:r w:rsidR="003F37DB">
        <w:t xml:space="preserve">Kit templates and kit components that have the default barcode values assigned are displayed on the </w:t>
      </w:r>
      <w:r w:rsidR="003F37DB" w:rsidRPr="003F37DB">
        <w:rPr>
          <w:b/>
        </w:rPr>
        <w:t>Selected Kits</w:t>
      </w:r>
      <w:r w:rsidR="003F37DB">
        <w:t xml:space="preserve"> hierarchy tree with a green check mark. </w:t>
      </w:r>
      <w:r w:rsidR="00A41AD8" w:rsidRPr="00143886">
        <w:br/>
      </w:r>
    </w:p>
    <w:p w14:paraId="4287DFDE" w14:textId="77777777" w:rsidR="00E30383" w:rsidRDefault="00A41AD8" w:rsidP="00550745">
      <w:pPr>
        <w:pStyle w:val="ListParagraph"/>
        <w:numPr>
          <w:ilvl w:val="0"/>
          <w:numId w:val="30"/>
        </w:numPr>
      </w:pPr>
      <w:r>
        <w:t>Form Templates tab:</w:t>
      </w:r>
      <w:r w:rsidR="00BE26C3">
        <w:t xml:space="preserve"> </w:t>
      </w:r>
    </w:p>
    <w:p w14:paraId="4287DFDF" w14:textId="605FB139" w:rsidR="00E30383" w:rsidRDefault="00820A6A" w:rsidP="00550745">
      <w:pPr>
        <w:pStyle w:val="ListParagraph"/>
        <w:numPr>
          <w:ilvl w:val="0"/>
          <w:numId w:val="33"/>
        </w:numPr>
      </w:pPr>
      <w:r>
        <w:t xml:space="preserve">Assign the appropriate Consent Form from the </w:t>
      </w:r>
      <w:r w:rsidRPr="00E30383">
        <w:rPr>
          <w:b/>
        </w:rPr>
        <w:t>Available Consent Forms</w:t>
      </w:r>
      <w:r>
        <w:t xml:space="preserve"> list on the right side to the </w:t>
      </w:r>
      <w:r w:rsidR="00E30383">
        <w:t xml:space="preserve">applicable </w:t>
      </w:r>
      <w:r w:rsidR="007A7ED6">
        <w:t xml:space="preserve">collection site </w:t>
      </w:r>
      <w:r w:rsidR="00C53F06">
        <w:t>(s)</w:t>
      </w:r>
      <w:r>
        <w:t xml:space="preserve"> on the </w:t>
      </w:r>
      <w:r w:rsidR="00E30383">
        <w:t>left.</w:t>
      </w:r>
      <w:r w:rsidR="00E30383" w:rsidRPr="00E30383">
        <w:t xml:space="preserve"> </w:t>
      </w:r>
      <w:r w:rsidR="00E30383">
        <w:br/>
      </w:r>
      <w:r w:rsidR="00E30383">
        <w:br/>
      </w:r>
      <w:r w:rsidR="00E30383" w:rsidRPr="00E30383">
        <w:rPr>
          <w:i/>
          <w:u w:val="single"/>
        </w:rPr>
        <w:t>Note:</w:t>
      </w:r>
      <w:r w:rsidR="00E30383">
        <w:t xml:space="preserve"> The </w:t>
      </w:r>
      <w:r w:rsidR="00E30383" w:rsidRPr="00E30383">
        <w:rPr>
          <w:b/>
        </w:rPr>
        <w:t xml:space="preserve">Available </w:t>
      </w:r>
      <w:r w:rsidR="00E30383">
        <w:rPr>
          <w:b/>
        </w:rPr>
        <w:t xml:space="preserve">Consent </w:t>
      </w:r>
      <w:r w:rsidR="00E30383" w:rsidRPr="00E30383">
        <w:rPr>
          <w:b/>
        </w:rPr>
        <w:t>Forms</w:t>
      </w:r>
      <w:r w:rsidR="00E30383">
        <w:t xml:space="preserve"> list displays all forms created and activated in </w:t>
      </w:r>
      <w:r w:rsidR="00E30383" w:rsidRPr="00E30383">
        <w:rPr>
          <w:b/>
        </w:rPr>
        <w:t>IAMS&gt;Forms Designer</w:t>
      </w:r>
      <w:r w:rsidR="00B36A3F">
        <w:t xml:space="preserve"> with the</w:t>
      </w:r>
      <w:r w:rsidR="00E30383">
        <w:t xml:space="preserve"> Category Type = Consent Form.</w:t>
      </w:r>
      <w:r w:rsidR="0072014F" w:rsidRPr="0072014F">
        <w:t xml:space="preserve"> </w:t>
      </w:r>
      <w:r w:rsidR="0072014F">
        <w:t>If you don’t see an item you want to assign, verify that it is activated in the IAMS module.</w:t>
      </w:r>
      <w:r w:rsidR="00E30383">
        <w:br/>
      </w:r>
    </w:p>
    <w:p w14:paraId="4287DFE0" w14:textId="26A14570" w:rsidR="00903A1D" w:rsidRDefault="00E30383" w:rsidP="00550745">
      <w:pPr>
        <w:pStyle w:val="ListParagraph"/>
        <w:numPr>
          <w:ilvl w:val="0"/>
          <w:numId w:val="33"/>
        </w:numPr>
        <w:rPr>
          <w:ins w:id="687" w:author="Sayali Dev" w:date="2018-02-16T18:00:00Z"/>
        </w:rPr>
      </w:pPr>
      <w:r>
        <w:t xml:space="preserve">If </w:t>
      </w:r>
      <w:r w:rsidRPr="00685D21">
        <w:t>applicable</w:t>
      </w:r>
      <w:r w:rsidR="00B36A3F">
        <w:t>, assign the appropriate Clinical F</w:t>
      </w:r>
      <w:r>
        <w:t xml:space="preserve">orm(s) from the </w:t>
      </w:r>
      <w:r w:rsidRPr="0072014F">
        <w:rPr>
          <w:b/>
        </w:rPr>
        <w:t>Available Clinical Forms</w:t>
      </w:r>
      <w:r>
        <w:t xml:space="preserve"> list on the right side to the</w:t>
      </w:r>
      <w:r w:rsidRPr="00E30383">
        <w:t xml:space="preserve"> </w:t>
      </w:r>
      <w:r>
        <w:t xml:space="preserve">applicable collection </w:t>
      </w:r>
      <w:r w:rsidR="001B3628">
        <w:t>site</w:t>
      </w:r>
      <w:r>
        <w:t xml:space="preserve"> on the left.</w:t>
      </w:r>
      <w:r>
        <w:br/>
      </w:r>
      <w:r>
        <w:br/>
      </w:r>
      <w:r w:rsidRPr="0072014F">
        <w:rPr>
          <w:i/>
          <w:u w:val="single"/>
        </w:rPr>
        <w:t>Note:</w:t>
      </w:r>
      <w:r>
        <w:t xml:space="preserve"> The </w:t>
      </w:r>
      <w:r w:rsidRPr="0072014F">
        <w:rPr>
          <w:b/>
        </w:rPr>
        <w:t>Available Clinical Forms</w:t>
      </w:r>
      <w:r>
        <w:t xml:space="preserve"> list displays all forms created and activated in </w:t>
      </w:r>
      <w:r w:rsidRPr="0072014F">
        <w:rPr>
          <w:b/>
        </w:rPr>
        <w:t>IAMS&gt;Forms Designer</w:t>
      </w:r>
      <w:r w:rsidR="00127721">
        <w:t xml:space="preserve"> with the</w:t>
      </w:r>
      <w:r>
        <w:t xml:space="preserve"> Category Type = Clinical Form.</w:t>
      </w:r>
      <w:r w:rsidR="0072014F" w:rsidRPr="0072014F">
        <w:t xml:space="preserve"> </w:t>
      </w:r>
      <w:r w:rsidR="0072014F">
        <w:t>If you don’t see an item you want to assign, verify that it is activated in the IAMS module.</w:t>
      </w:r>
      <w:r w:rsidR="00A41AD8">
        <w:br/>
      </w:r>
    </w:p>
    <w:p w14:paraId="13F1A020" w14:textId="77777777" w:rsidR="000C4409" w:rsidRDefault="000C4409">
      <w:pPr>
        <w:pStyle w:val="ListParagraph"/>
        <w:ind w:left="1080"/>
        <w:pPrChange w:id="688" w:author="Sayali Dev" w:date="2018-02-16T18:00:00Z">
          <w:pPr>
            <w:pStyle w:val="ListParagraph"/>
            <w:numPr>
              <w:numId w:val="33"/>
            </w:numPr>
            <w:ind w:left="1080" w:hanging="360"/>
          </w:pPr>
        </w:pPrChange>
      </w:pPr>
    </w:p>
    <w:p w14:paraId="4287DFE1" w14:textId="77777777" w:rsidR="00C53F06" w:rsidRDefault="00A41AD8" w:rsidP="00550745">
      <w:pPr>
        <w:pStyle w:val="ListParagraph"/>
        <w:numPr>
          <w:ilvl w:val="0"/>
          <w:numId w:val="30"/>
        </w:numPr>
      </w:pPr>
      <w:r>
        <w:t xml:space="preserve">Process Workflow Templates tab: </w:t>
      </w:r>
    </w:p>
    <w:p w14:paraId="4287DFE2" w14:textId="2EAFE451" w:rsidR="008A2988" w:rsidDel="000C4409" w:rsidRDefault="00C53F06" w:rsidP="00550745">
      <w:pPr>
        <w:pStyle w:val="ListParagraph"/>
        <w:numPr>
          <w:ilvl w:val="0"/>
          <w:numId w:val="34"/>
        </w:numPr>
        <w:ind w:left="1080"/>
        <w:rPr>
          <w:del w:id="689" w:author="Sayali Dev" w:date="2018-02-16T18:00:00Z"/>
        </w:rPr>
      </w:pPr>
      <w:r>
        <w:t xml:space="preserve">Assign the appropriate Process Template(s) from the </w:t>
      </w:r>
      <w:r w:rsidRPr="00C53F06">
        <w:rPr>
          <w:b/>
        </w:rPr>
        <w:t xml:space="preserve">Available </w:t>
      </w:r>
      <w:r>
        <w:rPr>
          <w:b/>
        </w:rPr>
        <w:t>Process Workflows</w:t>
      </w:r>
      <w:r>
        <w:t xml:space="preserve"> list on the right side to the applicable processing </w:t>
      </w:r>
      <w:r w:rsidR="004E2441">
        <w:t>site</w:t>
      </w:r>
      <w:r>
        <w:t>(s) on the left.</w:t>
      </w:r>
      <w:r w:rsidRPr="00E30383">
        <w:t xml:space="preserve"> </w:t>
      </w:r>
      <w:r>
        <w:br/>
      </w:r>
      <w:r>
        <w:br/>
      </w:r>
      <w:r w:rsidRPr="00C53F06">
        <w:rPr>
          <w:i/>
          <w:u w:val="single"/>
        </w:rPr>
        <w:t>Note:</w:t>
      </w:r>
      <w:r>
        <w:t xml:space="preserve"> The </w:t>
      </w:r>
      <w:r w:rsidRPr="00C53F06">
        <w:rPr>
          <w:b/>
        </w:rPr>
        <w:t xml:space="preserve">Available </w:t>
      </w:r>
      <w:r>
        <w:rPr>
          <w:b/>
        </w:rPr>
        <w:t>Process Workflows</w:t>
      </w:r>
      <w:r>
        <w:t xml:space="preserve"> list displays all sample processing templates uploaded in </w:t>
      </w:r>
      <w:r w:rsidRPr="00C53F06">
        <w:rPr>
          <w:b/>
        </w:rPr>
        <w:t>IAMS&gt;</w:t>
      </w:r>
      <w:r>
        <w:rPr>
          <w:b/>
        </w:rPr>
        <w:t>Import Data</w:t>
      </w:r>
      <w:r>
        <w:t>.</w:t>
      </w:r>
      <w:r w:rsidRPr="0072014F">
        <w:t xml:space="preserve"> </w:t>
      </w:r>
      <w:r>
        <w:t>If you don’t see an item you want to assign, create and upload the appropriate template(s) in the IAMS module.</w:t>
      </w:r>
      <w:del w:id="690" w:author="Sayali Dev" w:date="2018-02-16T18:00:00Z">
        <w:r w:rsidDel="000C4409">
          <w:br/>
        </w:r>
      </w:del>
    </w:p>
    <w:p w14:paraId="4287DFE3" w14:textId="5313A7AD" w:rsidR="008A2988" w:rsidRDefault="008A2988">
      <w:pPr>
        <w:pStyle w:val="ListParagraph"/>
        <w:numPr>
          <w:ilvl w:val="0"/>
          <w:numId w:val="34"/>
        </w:numPr>
        <w:ind w:left="1080"/>
        <w:pPrChange w:id="691" w:author="Sayali Dev" w:date="2018-02-16T18:00:00Z">
          <w:pPr/>
        </w:pPrChange>
      </w:pPr>
      <w:del w:id="692" w:author="Sayali Dev" w:date="2018-02-16T17:59:00Z">
        <w:r w:rsidDel="000C4409">
          <w:br w:type="page"/>
        </w:r>
      </w:del>
    </w:p>
    <w:p w14:paraId="4287DFE4" w14:textId="77777777" w:rsidR="00C53F06" w:rsidRDefault="00C53F06" w:rsidP="008A2988">
      <w:pPr>
        <w:pStyle w:val="ListParagraph"/>
        <w:ind w:left="1080"/>
      </w:pPr>
    </w:p>
    <w:p w14:paraId="4287DFE5" w14:textId="39033685" w:rsidR="005B0A00" w:rsidRDefault="005B0A00" w:rsidP="00550745">
      <w:pPr>
        <w:pStyle w:val="ListParagraph"/>
        <w:numPr>
          <w:ilvl w:val="0"/>
          <w:numId w:val="34"/>
        </w:numPr>
        <w:ind w:left="1080"/>
      </w:pPr>
      <w:r>
        <w:t xml:space="preserve">Expand the list under </w:t>
      </w:r>
      <w:r w:rsidRPr="005B0A00">
        <w:rPr>
          <w:b/>
        </w:rPr>
        <w:t>Available Process Workflow Forms</w:t>
      </w:r>
      <w:r>
        <w:t xml:space="preserve"> on the right side. Assign the appropriate Sample Processing Form from the list on the right to </w:t>
      </w:r>
      <w:r w:rsidR="008A2988">
        <w:t xml:space="preserve">each of </w:t>
      </w:r>
      <w:r>
        <w:t>the applicable processing template(s) on the left.</w:t>
      </w:r>
      <w:r>
        <w:br/>
      </w:r>
      <w:r>
        <w:br/>
      </w:r>
      <w:r w:rsidRPr="00E30383">
        <w:rPr>
          <w:i/>
          <w:u w:val="single"/>
        </w:rPr>
        <w:t>Note:</w:t>
      </w:r>
      <w:r>
        <w:t xml:space="preserve"> The </w:t>
      </w:r>
      <w:r w:rsidRPr="00E30383">
        <w:rPr>
          <w:b/>
        </w:rPr>
        <w:t xml:space="preserve">Available </w:t>
      </w:r>
      <w:r>
        <w:rPr>
          <w:b/>
        </w:rPr>
        <w:t xml:space="preserve">Process Workflow </w:t>
      </w:r>
      <w:r w:rsidRPr="00E30383">
        <w:rPr>
          <w:b/>
        </w:rPr>
        <w:t>Forms</w:t>
      </w:r>
      <w:r>
        <w:t xml:space="preserve"> list displays all forms created and activated in </w:t>
      </w:r>
      <w:r w:rsidRPr="00E30383">
        <w:rPr>
          <w:b/>
        </w:rPr>
        <w:t>IAMS&gt;Forms Designer</w:t>
      </w:r>
      <w:r w:rsidR="00D760E4">
        <w:t xml:space="preserve"> with the</w:t>
      </w:r>
      <w:r>
        <w:t xml:space="preserve"> Category Type = Sample Processing Form.</w:t>
      </w:r>
      <w:r w:rsidRPr="0072014F">
        <w:t xml:space="preserve"> </w:t>
      </w:r>
      <w:r>
        <w:t>If you don’t see an item you want to assign, verify that it is activated in the IAMS module.</w:t>
      </w:r>
    </w:p>
    <w:p w14:paraId="4287DFE6" w14:textId="477B9451" w:rsidR="00A41AD8" w:rsidRDefault="00A41AD8" w:rsidP="00E24DAC">
      <w:pPr>
        <w:rPr>
          <w:ins w:id="693" w:author="Sayali Dev" w:date="2018-02-16T18:00:00Z"/>
        </w:rPr>
      </w:pPr>
    </w:p>
    <w:p w14:paraId="6AF5BF77" w14:textId="6C6240F7" w:rsidR="000C4409" w:rsidRDefault="000C4409" w:rsidP="00E24DAC">
      <w:pPr>
        <w:rPr>
          <w:ins w:id="694" w:author="Sayali Dev" w:date="2018-02-16T18:00:00Z"/>
        </w:rPr>
      </w:pPr>
    </w:p>
    <w:p w14:paraId="1063474F" w14:textId="47E9B255" w:rsidR="000C4409" w:rsidRDefault="000C4409" w:rsidP="00E24DAC">
      <w:pPr>
        <w:rPr>
          <w:ins w:id="695" w:author="Sayali Dev" w:date="2018-02-16T18:00:00Z"/>
        </w:rPr>
      </w:pPr>
    </w:p>
    <w:p w14:paraId="6B6B4390" w14:textId="2B4E3187" w:rsidR="000C4409" w:rsidRDefault="000C4409" w:rsidP="00E24DAC">
      <w:pPr>
        <w:rPr>
          <w:ins w:id="696" w:author="Sayali Dev" w:date="2018-02-16T18:00:00Z"/>
        </w:rPr>
      </w:pPr>
    </w:p>
    <w:p w14:paraId="71CEE121" w14:textId="00E1D9DD" w:rsidR="000C4409" w:rsidRDefault="000C4409" w:rsidP="00E24DAC">
      <w:pPr>
        <w:rPr>
          <w:ins w:id="697" w:author="Sayali Dev" w:date="2018-02-16T18:00:00Z"/>
        </w:rPr>
      </w:pPr>
    </w:p>
    <w:p w14:paraId="736FA842" w14:textId="7B790A75" w:rsidR="000C4409" w:rsidRDefault="000C4409" w:rsidP="00E24DAC">
      <w:pPr>
        <w:rPr>
          <w:ins w:id="698" w:author="Sayali Dev" w:date="2018-02-16T18:00:00Z"/>
        </w:rPr>
      </w:pPr>
    </w:p>
    <w:p w14:paraId="6D932B3A" w14:textId="77777777" w:rsidR="000C4409" w:rsidRDefault="000C4409" w:rsidP="00E24DAC"/>
    <w:p w14:paraId="4287DFE7" w14:textId="77777777" w:rsidR="00BE3639" w:rsidRDefault="00A41AD8" w:rsidP="00550745">
      <w:pPr>
        <w:pStyle w:val="ListParagraph"/>
        <w:numPr>
          <w:ilvl w:val="0"/>
          <w:numId w:val="30"/>
        </w:numPr>
      </w:pPr>
      <w:r>
        <w:lastRenderedPageBreak/>
        <w:t>Couriers tab:</w:t>
      </w:r>
    </w:p>
    <w:p w14:paraId="54F0857C" w14:textId="55479E0B" w:rsidR="000C4409" w:rsidDel="000C4409" w:rsidRDefault="00E24DAC">
      <w:pPr>
        <w:pStyle w:val="ListParagraph"/>
        <w:numPr>
          <w:ilvl w:val="0"/>
          <w:numId w:val="33"/>
        </w:numPr>
        <w:rPr>
          <w:del w:id="699" w:author="Sayali Dev" w:date="2018-02-16T18:00:00Z"/>
        </w:rPr>
      </w:pPr>
      <w:r>
        <w:t xml:space="preserve">Assign the appropriate </w:t>
      </w:r>
      <w:r w:rsidRPr="000C4409">
        <w:rPr>
          <w:b/>
        </w:rPr>
        <w:t>Available Couriers</w:t>
      </w:r>
      <w:r>
        <w:t xml:space="preserve"> item(s) on the right sid</w:t>
      </w:r>
      <w:r w:rsidR="00D760E4">
        <w:t>e to the applicable C</w:t>
      </w:r>
      <w:r w:rsidR="008A2988">
        <w:t xml:space="preserve">ollection </w:t>
      </w:r>
      <w:r>
        <w:t xml:space="preserve">on the left. </w:t>
      </w:r>
      <w:del w:id="700" w:author="Sayali Dev" w:date="2018-02-16T18:00:00Z">
        <w:r w:rsidR="00251A91" w:rsidDel="000C4409">
          <w:br/>
        </w:r>
      </w:del>
      <w:r>
        <w:br/>
      </w:r>
      <w:r w:rsidRPr="000C4409">
        <w:rPr>
          <w:i/>
          <w:u w:val="single"/>
        </w:rPr>
        <w:t>Note:</w:t>
      </w:r>
      <w:r>
        <w:t xml:space="preserve"> The </w:t>
      </w:r>
      <w:r w:rsidRPr="000C4409">
        <w:rPr>
          <w:b/>
        </w:rPr>
        <w:t>Available Couriers</w:t>
      </w:r>
      <w:r>
        <w:t xml:space="preserve"> list displays all couriers created and activated in </w:t>
      </w:r>
      <w:r w:rsidRPr="000C4409">
        <w:rPr>
          <w:b/>
        </w:rPr>
        <w:t>IAMS&gt;Address Book</w:t>
      </w:r>
      <w:r>
        <w:t>. If you don’t see an item you want to assign, verify that it is activated in the IAMS module.</w:t>
      </w:r>
      <w:del w:id="701" w:author="Sayali Dev" w:date="2018-02-16T18:00:00Z">
        <w:r w:rsidR="00251A91" w:rsidDel="000C4409">
          <w:br/>
        </w:r>
      </w:del>
    </w:p>
    <w:p w14:paraId="4370B493" w14:textId="77777777" w:rsidR="000C4409" w:rsidRDefault="000C4409">
      <w:pPr>
        <w:pStyle w:val="ListParagraph"/>
        <w:numPr>
          <w:ilvl w:val="0"/>
          <w:numId w:val="33"/>
        </w:numPr>
        <w:rPr>
          <w:ins w:id="702" w:author="Sayali Dev" w:date="2018-02-16T18:00:00Z"/>
        </w:rPr>
      </w:pPr>
    </w:p>
    <w:p w14:paraId="4287DFE9" w14:textId="4C7519EF" w:rsidR="00E00115" w:rsidRDefault="00251A91">
      <w:pPr>
        <w:pStyle w:val="ListParagraph"/>
        <w:numPr>
          <w:ilvl w:val="0"/>
          <w:numId w:val="33"/>
        </w:numPr>
      </w:pPr>
      <w:r>
        <w:t xml:space="preserve">Click </w:t>
      </w:r>
      <w:r w:rsidRPr="000C4409">
        <w:rPr>
          <w:b/>
        </w:rPr>
        <w:t>SAVE</w:t>
      </w:r>
      <w:r>
        <w:t>.</w:t>
      </w:r>
      <w:r w:rsidR="00E24DAC">
        <w:br/>
      </w:r>
      <w:r w:rsidR="00561AB3">
        <w:br/>
      </w:r>
    </w:p>
    <w:p w14:paraId="4287DFEA" w14:textId="25B4E406" w:rsidR="00201109" w:rsidRDefault="00201109" w:rsidP="00AE3AE8">
      <w:pPr>
        <w:pStyle w:val="Heading2"/>
      </w:pPr>
      <w:bookmarkStart w:id="703" w:name="_Toc506567763"/>
      <w:r w:rsidRPr="00201109">
        <w:t>C</w:t>
      </w:r>
      <w:r>
        <w:t>reate Collection Events</w:t>
      </w:r>
      <w:bookmarkEnd w:id="703"/>
    </w:p>
    <w:p w14:paraId="4287DFEB" w14:textId="77777777" w:rsidR="00251A91" w:rsidRDefault="00251A91" w:rsidP="00251A91"/>
    <w:p w14:paraId="4287DFEC" w14:textId="063F2730" w:rsidR="00656DEC" w:rsidRDefault="00251A91" w:rsidP="00550745">
      <w:pPr>
        <w:pStyle w:val="ListParagraph"/>
        <w:numPr>
          <w:ilvl w:val="0"/>
          <w:numId w:val="35"/>
        </w:numPr>
      </w:pPr>
      <w:r>
        <w:t xml:space="preserve">Click </w:t>
      </w:r>
      <w:r w:rsidR="00D76C34">
        <w:rPr>
          <w:b/>
        </w:rPr>
        <w:t>CREATE</w:t>
      </w:r>
      <w:r w:rsidRPr="00561AB3">
        <w:rPr>
          <w:b/>
        </w:rPr>
        <w:t xml:space="preserve"> </w:t>
      </w:r>
      <w:r w:rsidR="00D76C34">
        <w:rPr>
          <w:b/>
        </w:rPr>
        <w:t>COLLECTION</w:t>
      </w:r>
      <w:r>
        <w:rPr>
          <w:b/>
        </w:rPr>
        <w:t xml:space="preserve"> </w:t>
      </w:r>
      <w:r w:rsidR="00D76C34">
        <w:rPr>
          <w:b/>
        </w:rPr>
        <w:t>EVENT</w:t>
      </w:r>
      <w:r w:rsidRPr="00561AB3">
        <w:rPr>
          <w:b/>
        </w:rPr>
        <w:t xml:space="preserve">. </w:t>
      </w:r>
      <w:r w:rsidRPr="00561AB3">
        <w:t xml:space="preserve"> Complete </w:t>
      </w:r>
      <w:r>
        <w:t>the required fields to add th</w:t>
      </w:r>
      <w:r w:rsidR="00DE0C3B">
        <w:t>e C</w:t>
      </w:r>
      <w:r>
        <w:t xml:space="preserve">ollection </w:t>
      </w:r>
      <w:r w:rsidR="00DE0C3B">
        <w:t>E</w:t>
      </w:r>
      <w:r w:rsidR="00856813">
        <w:t xml:space="preserve">vent </w:t>
      </w:r>
      <w:r>
        <w:t>and click</w:t>
      </w:r>
      <w:r w:rsidRPr="00561AB3">
        <w:rPr>
          <w:b/>
        </w:rPr>
        <w:t xml:space="preserve"> CREATE.</w:t>
      </w:r>
      <w:r w:rsidR="00567F6A">
        <w:t xml:space="preserve"> </w:t>
      </w:r>
      <w:r w:rsidR="00656DEC">
        <w:br/>
      </w:r>
      <w:r w:rsidR="00656DEC">
        <w:br/>
        <w:t>General tips:</w:t>
      </w:r>
    </w:p>
    <w:p w14:paraId="4287DFED" w14:textId="6A19A325" w:rsidR="00656DEC" w:rsidRDefault="00656DEC" w:rsidP="00550745">
      <w:pPr>
        <w:pStyle w:val="ListParagraph"/>
        <w:numPr>
          <w:ilvl w:val="0"/>
          <w:numId w:val="31"/>
        </w:numPr>
        <w:ind w:left="1080"/>
      </w:pPr>
      <w:r>
        <w:t>You can create the same Collection Events for multiple collection s</w:t>
      </w:r>
      <w:r w:rsidR="00F41C26">
        <w:t xml:space="preserve">ites. However, you must create </w:t>
      </w:r>
      <w:r w:rsidR="00DE0C3B">
        <w:t xml:space="preserve">events for each site one at a </w:t>
      </w:r>
      <w:r>
        <w:t xml:space="preserve">time. </w:t>
      </w:r>
      <w:r>
        <w:br/>
      </w:r>
    </w:p>
    <w:p w14:paraId="4287DFEE" w14:textId="5DD801FD" w:rsidR="00656DEC" w:rsidRDefault="00656DEC" w:rsidP="00550745">
      <w:pPr>
        <w:pStyle w:val="ListParagraph"/>
        <w:numPr>
          <w:ilvl w:val="0"/>
          <w:numId w:val="31"/>
        </w:numPr>
        <w:ind w:left="1080"/>
      </w:pPr>
      <w:r>
        <w:t xml:space="preserve">If you click </w:t>
      </w:r>
      <w:r w:rsidRPr="00567F6A">
        <w:rPr>
          <w:b/>
        </w:rPr>
        <w:t xml:space="preserve">SAVE </w:t>
      </w:r>
      <w:r>
        <w:t xml:space="preserve">before completing all tabs, you must click on </w:t>
      </w:r>
      <w:r w:rsidR="004B442D">
        <w:rPr>
          <w:b/>
        </w:rPr>
        <w:t>MODIFY</w:t>
      </w:r>
      <w:r w:rsidRPr="00567F6A">
        <w:rPr>
          <w:b/>
        </w:rPr>
        <w:t xml:space="preserve"> </w:t>
      </w:r>
      <w:r w:rsidR="004B442D">
        <w:rPr>
          <w:b/>
        </w:rPr>
        <w:t>COLLECTION</w:t>
      </w:r>
      <w:r w:rsidRPr="00567F6A">
        <w:rPr>
          <w:b/>
        </w:rPr>
        <w:t xml:space="preserve"> </w:t>
      </w:r>
      <w:r w:rsidR="004B442D">
        <w:rPr>
          <w:b/>
        </w:rPr>
        <w:t>EVENT</w:t>
      </w:r>
      <w:r>
        <w:t xml:space="preserve"> to return to “create” mode and continue with the setup tasks.</w:t>
      </w:r>
      <w:r>
        <w:br/>
      </w:r>
    </w:p>
    <w:p w14:paraId="4287DFF4" w14:textId="77777777" w:rsidR="00856813" w:rsidRDefault="00856813" w:rsidP="00550745">
      <w:pPr>
        <w:pStyle w:val="ListParagraph"/>
        <w:numPr>
          <w:ilvl w:val="0"/>
          <w:numId w:val="35"/>
        </w:numPr>
      </w:pPr>
      <w:r>
        <w:t xml:space="preserve">Appointments tab: </w:t>
      </w:r>
    </w:p>
    <w:p w14:paraId="4287DFF5" w14:textId="77777777" w:rsidR="00856813" w:rsidRDefault="00856813" w:rsidP="00550745">
      <w:pPr>
        <w:pStyle w:val="ListParagraph"/>
        <w:numPr>
          <w:ilvl w:val="0"/>
          <w:numId w:val="36"/>
        </w:numPr>
        <w:ind w:left="1080"/>
      </w:pPr>
      <w:r>
        <w:t>For Initial collection events, the</w:t>
      </w:r>
      <w:r w:rsidRPr="00856813">
        <w:rPr>
          <w:b/>
        </w:rPr>
        <w:t xml:space="preserve"> Mandatory</w:t>
      </w:r>
      <w:r>
        <w:t xml:space="preserve"> checkbox is automatically checked and the </w:t>
      </w:r>
      <w:r w:rsidRPr="00856813">
        <w:rPr>
          <w:b/>
        </w:rPr>
        <w:t>Scheduled</w:t>
      </w:r>
      <w:r>
        <w:t xml:space="preserve"> checkbox is disabled.</w:t>
      </w:r>
      <w:r>
        <w:br/>
      </w:r>
    </w:p>
    <w:p w14:paraId="4287DFF6" w14:textId="77777777" w:rsidR="009327FD" w:rsidRDefault="00856813" w:rsidP="00550745">
      <w:pPr>
        <w:pStyle w:val="ListParagraph"/>
        <w:numPr>
          <w:ilvl w:val="0"/>
          <w:numId w:val="36"/>
        </w:numPr>
        <w:ind w:left="1080"/>
      </w:pPr>
      <w:r>
        <w:t xml:space="preserve">For all other </w:t>
      </w:r>
      <w:r w:rsidR="00FA5376">
        <w:t>e</w:t>
      </w:r>
      <w:r>
        <w:t xml:space="preserve">vent </w:t>
      </w:r>
      <w:r w:rsidR="00FA5376">
        <w:t>t</w:t>
      </w:r>
      <w:r>
        <w:t xml:space="preserve">ypes, you can specify </w:t>
      </w:r>
      <w:r w:rsidRPr="00567F6A">
        <w:rPr>
          <w:b/>
        </w:rPr>
        <w:t>Mandatory</w:t>
      </w:r>
      <w:r>
        <w:t xml:space="preserve"> or </w:t>
      </w:r>
      <w:r w:rsidRPr="00567F6A">
        <w:rPr>
          <w:b/>
        </w:rPr>
        <w:t>Scheduled</w:t>
      </w:r>
      <w:r>
        <w:t xml:space="preserve">. </w:t>
      </w:r>
      <w:r w:rsidR="009327FD">
        <w:br/>
      </w:r>
    </w:p>
    <w:p w14:paraId="4287DFF7" w14:textId="77777777" w:rsidR="00856813" w:rsidRDefault="00567F6A" w:rsidP="00550745">
      <w:pPr>
        <w:pStyle w:val="ListParagraph"/>
        <w:numPr>
          <w:ilvl w:val="0"/>
          <w:numId w:val="36"/>
        </w:numPr>
        <w:ind w:left="1080"/>
      </w:pPr>
      <w:r>
        <w:t xml:space="preserve">If you specify </w:t>
      </w:r>
      <w:r w:rsidRPr="00567F6A">
        <w:rPr>
          <w:b/>
        </w:rPr>
        <w:t>Scheduled</w:t>
      </w:r>
      <w:r>
        <w:t>, you must complete the scheduling fields.</w:t>
      </w:r>
      <w:r w:rsidR="009327FD">
        <w:t xml:space="preserve"> The </w:t>
      </w:r>
      <w:r w:rsidR="009327FD" w:rsidRPr="009327FD">
        <w:rPr>
          <w:b/>
        </w:rPr>
        <w:t>days +/-</w:t>
      </w:r>
      <w:r w:rsidR="009327FD">
        <w:t xml:space="preserve"> box allows a variance in the scheduling. For example: If you input 10 in the first field and input 2 in this field, this event is scheduled for 8 to 12 days.</w:t>
      </w:r>
      <w:r w:rsidR="00856813" w:rsidRPr="009327FD">
        <w:rPr>
          <w:b/>
        </w:rPr>
        <w:br/>
      </w:r>
    </w:p>
    <w:p w14:paraId="4287DFF9" w14:textId="1C417676" w:rsidR="00FA28B7" w:rsidRDefault="00FA28B7">
      <w:r>
        <w:br w:type="page"/>
      </w:r>
    </w:p>
    <w:p w14:paraId="4287DFFB" w14:textId="28CABCA3" w:rsidR="00201109" w:rsidRDefault="00201109" w:rsidP="00AE3AE8">
      <w:pPr>
        <w:pStyle w:val="Heading2"/>
      </w:pPr>
      <w:bookmarkStart w:id="704" w:name="_Toc506567764"/>
      <w:r>
        <w:lastRenderedPageBreak/>
        <w:t>Publish the Collection</w:t>
      </w:r>
      <w:bookmarkEnd w:id="704"/>
    </w:p>
    <w:p w14:paraId="4287DFFC" w14:textId="51B2D3F2" w:rsidR="00201109" w:rsidRDefault="00201109" w:rsidP="00201109">
      <w:pPr>
        <w:rPr>
          <w:ins w:id="705" w:author="Sayali Dev" w:date="2018-01-30T18:01:00Z"/>
        </w:rPr>
      </w:pPr>
    </w:p>
    <w:p w14:paraId="1846D55E" w14:textId="05F713B7" w:rsidR="000177B2" w:rsidRDefault="000177B2">
      <w:pPr>
        <w:rPr>
          <w:ins w:id="706" w:author="Sayali Dev" w:date="2018-01-30T18:01:00Z"/>
        </w:rPr>
        <w:pPrChange w:id="707" w:author="Sayali Dev" w:date="2018-01-30T18:05:00Z">
          <w:pPr>
            <w:ind w:left="1260"/>
          </w:pPr>
        </w:pPrChange>
      </w:pPr>
      <w:ins w:id="708" w:author="Sayali Dev" w:date="2018-01-30T18:01:00Z">
        <w:r>
          <w:rPr>
            <w:i/>
            <w:u w:val="single"/>
          </w:rPr>
          <w:t>Before Publishing the Collection please check below</w:t>
        </w:r>
        <w:r w:rsidRPr="00A60A76">
          <w:rPr>
            <w:i/>
            <w:u w:val="single"/>
          </w:rPr>
          <w:t xml:space="preserve">: </w:t>
        </w:r>
      </w:ins>
    </w:p>
    <w:p w14:paraId="2F901CD8" w14:textId="77777777" w:rsidR="005E0808" w:rsidRDefault="000177B2">
      <w:pPr>
        <w:numPr>
          <w:ilvl w:val="0"/>
          <w:numId w:val="47"/>
        </w:numPr>
        <w:tabs>
          <w:tab w:val="left" w:pos="1530"/>
        </w:tabs>
        <w:rPr>
          <w:ins w:id="709" w:author="Sayali Dev" w:date="2018-01-30T18:07:00Z"/>
        </w:rPr>
        <w:pPrChange w:id="710" w:author="Sayali Dev" w:date="2018-01-30T18:05:00Z">
          <w:pPr>
            <w:numPr>
              <w:numId w:val="39"/>
            </w:numPr>
            <w:tabs>
              <w:tab w:val="left" w:pos="1530"/>
            </w:tabs>
            <w:ind w:left="1440" w:hanging="720"/>
          </w:pPr>
        </w:pPrChange>
      </w:pPr>
      <w:ins w:id="711" w:author="Sayali Dev" w:date="2018-01-30T18:01:00Z">
        <w:r>
          <w:t xml:space="preserve">At least </w:t>
        </w:r>
      </w:ins>
      <w:ins w:id="712" w:author="Sayali Dev" w:date="2018-01-30T18:07:00Z">
        <w:r w:rsidR="005E0808">
          <w:t>one user as BRT, CRT must be assigned.</w:t>
        </w:r>
      </w:ins>
    </w:p>
    <w:p w14:paraId="70744200" w14:textId="6E1D4633" w:rsidR="000177B2" w:rsidRDefault="005E0808">
      <w:pPr>
        <w:numPr>
          <w:ilvl w:val="0"/>
          <w:numId w:val="47"/>
        </w:numPr>
        <w:tabs>
          <w:tab w:val="left" w:pos="1530"/>
        </w:tabs>
        <w:rPr>
          <w:ins w:id="713" w:author="Sayali Dev" w:date="2018-01-30T18:01:00Z"/>
        </w:rPr>
        <w:pPrChange w:id="714" w:author="Sayali Dev" w:date="2018-01-30T18:05:00Z">
          <w:pPr>
            <w:numPr>
              <w:numId w:val="39"/>
            </w:numPr>
            <w:tabs>
              <w:tab w:val="left" w:pos="1530"/>
            </w:tabs>
            <w:ind w:left="1440" w:hanging="720"/>
          </w:pPr>
        </w:pPrChange>
      </w:pPr>
      <w:ins w:id="715" w:author="Sayali Dev" w:date="2018-01-30T18:08:00Z">
        <w:r>
          <w:t>Atleast</w:t>
        </w:r>
      </w:ins>
      <w:ins w:id="716" w:author="Sayali Dev" w:date="2018-01-30T18:07:00Z">
        <w:r>
          <w:t xml:space="preserve"> one </w:t>
        </w:r>
      </w:ins>
      <w:ins w:id="717" w:author="Sayali Dev" w:date="2018-01-30T18:01:00Z">
        <w:r w:rsidR="000177B2">
          <w:t>collection event, kit template, processing site and courier must be</w:t>
        </w:r>
      </w:ins>
      <w:ins w:id="718" w:author="Sayali Dev" w:date="2018-01-30T18:04:00Z">
        <w:r w:rsidR="00986E6E">
          <w:t xml:space="preserve"> assigned</w:t>
        </w:r>
      </w:ins>
      <w:ins w:id="719" w:author="Sayali Dev" w:date="2018-01-30T18:01:00Z">
        <w:r>
          <w:t>.</w:t>
        </w:r>
      </w:ins>
    </w:p>
    <w:p w14:paraId="3714E573" w14:textId="77777777" w:rsidR="000177B2" w:rsidRDefault="000177B2">
      <w:pPr>
        <w:numPr>
          <w:ilvl w:val="0"/>
          <w:numId w:val="47"/>
        </w:numPr>
        <w:tabs>
          <w:tab w:val="left" w:pos="1530"/>
        </w:tabs>
        <w:rPr>
          <w:ins w:id="720" w:author="Sayali Dev" w:date="2018-01-30T18:01:00Z"/>
        </w:rPr>
        <w:pPrChange w:id="721" w:author="Sayali Dev" w:date="2018-01-30T18:05:00Z">
          <w:pPr>
            <w:numPr>
              <w:numId w:val="39"/>
            </w:numPr>
            <w:tabs>
              <w:tab w:val="left" w:pos="1530"/>
            </w:tabs>
            <w:ind w:left="1530" w:hanging="360"/>
          </w:pPr>
        </w:pPrChange>
      </w:pPr>
      <w:ins w:id="722" w:author="Sayali Dev" w:date="2018-01-30T18:01:00Z">
        <w:r>
          <w:t>All assigned sites, couriers, users, forms, kit templates and workflow process templates must be activated.</w:t>
        </w:r>
      </w:ins>
    </w:p>
    <w:p w14:paraId="37B33289" w14:textId="77777777" w:rsidR="000177B2" w:rsidRPr="005630B9" w:rsidRDefault="000177B2">
      <w:pPr>
        <w:numPr>
          <w:ilvl w:val="0"/>
          <w:numId w:val="47"/>
        </w:numPr>
        <w:tabs>
          <w:tab w:val="left" w:pos="1530"/>
        </w:tabs>
        <w:rPr>
          <w:ins w:id="723" w:author="Sayali Dev" w:date="2018-01-30T18:01:00Z"/>
        </w:rPr>
        <w:pPrChange w:id="724" w:author="Sayali Dev" w:date="2018-01-30T18:05:00Z">
          <w:pPr>
            <w:numPr>
              <w:numId w:val="39"/>
            </w:numPr>
            <w:tabs>
              <w:tab w:val="left" w:pos="1530"/>
            </w:tabs>
            <w:ind w:left="1440" w:hanging="720"/>
          </w:pPr>
        </w:pPrChange>
      </w:pPr>
      <w:ins w:id="725" w:author="Sayali Dev" w:date="2018-01-30T18:01:00Z">
        <w:r w:rsidRPr="005630B9">
          <w:t>Each collection site must have a subject type assigned.</w:t>
        </w:r>
      </w:ins>
    </w:p>
    <w:p w14:paraId="70A68FBA" w14:textId="77777777" w:rsidR="000177B2" w:rsidRDefault="000177B2">
      <w:pPr>
        <w:numPr>
          <w:ilvl w:val="0"/>
          <w:numId w:val="47"/>
        </w:numPr>
        <w:tabs>
          <w:tab w:val="left" w:pos="1530"/>
        </w:tabs>
        <w:rPr>
          <w:ins w:id="726" w:author="Sayali Dev" w:date="2018-01-30T18:01:00Z"/>
        </w:rPr>
        <w:pPrChange w:id="727" w:author="Sayali Dev" w:date="2018-01-30T18:05:00Z">
          <w:pPr>
            <w:numPr>
              <w:numId w:val="39"/>
            </w:numPr>
            <w:tabs>
              <w:tab w:val="left" w:pos="1530"/>
            </w:tabs>
            <w:ind w:left="1440" w:hanging="720"/>
          </w:pPr>
        </w:pPrChange>
      </w:pPr>
      <w:ins w:id="728" w:author="Sayali Dev" w:date="2018-01-30T18:01:00Z">
        <w:r>
          <w:t>Each kit template must have a barcode.</w:t>
        </w:r>
      </w:ins>
    </w:p>
    <w:p w14:paraId="40E4CA3B" w14:textId="77777777" w:rsidR="000177B2" w:rsidRDefault="000177B2">
      <w:pPr>
        <w:numPr>
          <w:ilvl w:val="0"/>
          <w:numId w:val="47"/>
        </w:numPr>
        <w:tabs>
          <w:tab w:val="left" w:pos="1530"/>
        </w:tabs>
        <w:rPr>
          <w:ins w:id="729" w:author="Sayali Dev" w:date="2018-01-30T18:01:00Z"/>
        </w:rPr>
        <w:pPrChange w:id="730" w:author="Sayali Dev" w:date="2018-01-30T18:05:00Z">
          <w:pPr>
            <w:numPr>
              <w:numId w:val="39"/>
            </w:numPr>
            <w:tabs>
              <w:tab w:val="left" w:pos="1530"/>
            </w:tabs>
            <w:ind w:left="1530" w:hanging="360"/>
          </w:pPr>
        </w:pPrChange>
      </w:pPr>
      <w:ins w:id="731" w:author="Sayali Dev" w:date="2018-01-30T18:01:00Z">
        <w:r>
          <w:t xml:space="preserve">Each kit template content or spare item must have a barcode if ‘Barcode Needed’ indicator is checked in the template in IAMS&gt;Kits Designer. </w:t>
        </w:r>
      </w:ins>
    </w:p>
    <w:p w14:paraId="242F166C" w14:textId="77777777" w:rsidR="000177B2" w:rsidRDefault="000177B2">
      <w:pPr>
        <w:numPr>
          <w:ilvl w:val="0"/>
          <w:numId w:val="47"/>
        </w:numPr>
        <w:tabs>
          <w:tab w:val="left" w:pos="1530"/>
        </w:tabs>
        <w:rPr>
          <w:ins w:id="732" w:author="Sayali Dev" w:date="2018-01-30T18:01:00Z"/>
        </w:rPr>
        <w:pPrChange w:id="733" w:author="Sayali Dev" w:date="2018-01-30T18:05:00Z">
          <w:pPr>
            <w:numPr>
              <w:numId w:val="39"/>
            </w:numPr>
            <w:tabs>
              <w:tab w:val="left" w:pos="1530"/>
            </w:tabs>
            <w:ind w:left="1530" w:hanging="360"/>
          </w:pPr>
        </w:pPrChange>
      </w:pPr>
      <w:ins w:id="734" w:author="Sayali Dev" w:date="2018-01-30T18:01:00Z">
        <w:r>
          <w:t>Each kit template content item must also have a unique label code within that kit template.</w:t>
        </w:r>
      </w:ins>
    </w:p>
    <w:p w14:paraId="5479DAA2" w14:textId="6259A89B" w:rsidR="000177B2" w:rsidRDefault="000177B2">
      <w:pPr>
        <w:pStyle w:val="ListParagraph"/>
        <w:numPr>
          <w:ilvl w:val="0"/>
          <w:numId w:val="47"/>
        </w:numPr>
        <w:rPr>
          <w:ins w:id="735" w:author="Sayali Dev" w:date="2018-01-30T18:02:00Z"/>
        </w:rPr>
        <w:pPrChange w:id="736" w:author="Sayali Dev" w:date="2018-01-30T18:05:00Z">
          <w:pPr/>
        </w:pPrChange>
      </w:pPr>
      <w:ins w:id="737" w:author="Sayali Dev" w:date="2018-01-30T18:01:00Z">
        <w:r>
          <w:t>At least one Initial collection event must be added to the Collection.</w:t>
        </w:r>
      </w:ins>
    </w:p>
    <w:p w14:paraId="24A61B8D" w14:textId="77777777" w:rsidR="000177B2" w:rsidRDefault="000177B2">
      <w:pPr>
        <w:pStyle w:val="ListParagraph"/>
        <w:ind w:left="1530"/>
        <w:pPrChange w:id="738" w:author="Sayali Dev" w:date="2018-01-30T18:02:00Z">
          <w:pPr/>
        </w:pPrChange>
      </w:pPr>
    </w:p>
    <w:p w14:paraId="4287DFFD" w14:textId="77777777" w:rsidR="00B55AA8" w:rsidRPr="00B55AA8" w:rsidRDefault="00B55AA8" w:rsidP="00550745">
      <w:pPr>
        <w:pStyle w:val="ListParagraph"/>
        <w:numPr>
          <w:ilvl w:val="0"/>
          <w:numId w:val="37"/>
        </w:numPr>
      </w:pPr>
      <w:r>
        <w:t xml:space="preserve">Click </w:t>
      </w:r>
      <w:r>
        <w:rPr>
          <w:b/>
        </w:rPr>
        <w:t>PUBLISH</w:t>
      </w:r>
      <w:r w:rsidRPr="00B55AA8">
        <w:rPr>
          <w:b/>
        </w:rPr>
        <w:t xml:space="preserve">. </w:t>
      </w:r>
    </w:p>
    <w:p w14:paraId="4287DFFE" w14:textId="61A8ABD1" w:rsidR="009A7DCC" w:rsidRPr="009A7DCC" w:rsidRDefault="008C7501">
      <w:pPr>
        <w:pStyle w:val="ListParagraph"/>
        <w:ind w:left="1080"/>
        <w:rPr>
          <w:b/>
        </w:rPr>
        <w:pPrChange w:id="739" w:author="Sayali Dev" w:date="2018-01-30T18:23:00Z">
          <w:pPr>
            <w:pStyle w:val="ListParagraph"/>
            <w:numPr>
              <w:numId w:val="32"/>
            </w:numPr>
            <w:ind w:left="1080" w:hanging="360"/>
          </w:pPr>
        </w:pPrChange>
      </w:pPr>
      <w:ins w:id="740" w:author="Sayali Dev" w:date="2018-01-30T18:23:00Z">
        <w:r>
          <w:t xml:space="preserve">Note: </w:t>
        </w:r>
      </w:ins>
      <w:r w:rsidR="00B55AA8" w:rsidRPr="00B55AA8">
        <w:t>If you receive a publication failed message, click the</w:t>
      </w:r>
      <w:r w:rsidR="00B55AA8">
        <w:rPr>
          <w:b/>
        </w:rPr>
        <w:t xml:space="preserve"> expand icon</w:t>
      </w:r>
      <w:r w:rsidR="00B55AA8" w:rsidRPr="00B55AA8">
        <w:rPr>
          <w:b/>
          <w:noProof/>
        </w:rPr>
        <w:drawing>
          <wp:inline distT="0" distB="0" distL="0" distR="0" wp14:anchorId="4287E01B" wp14:editId="4287E01C">
            <wp:extent cx="266856" cy="287383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42718" t="39861" r="54606" b="56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20" cy="29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5AA8">
        <w:rPr>
          <w:b/>
        </w:rPr>
        <w:t>.</w:t>
      </w:r>
    </w:p>
    <w:p w14:paraId="4287DFFF" w14:textId="77777777" w:rsidR="00B55AA8" w:rsidRPr="00B55AA8" w:rsidRDefault="00B55AA8" w:rsidP="00550745">
      <w:pPr>
        <w:pStyle w:val="ListParagraph"/>
        <w:numPr>
          <w:ilvl w:val="0"/>
          <w:numId w:val="38"/>
        </w:numPr>
        <w:ind w:firstLine="450"/>
        <w:rPr>
          <w:b/>
        </w:rPr>
      </w:pPr>
      <w:r>
        <w:t>S</w:t>
      </w:r>
      <w:r w:rsidRPr="00B55AA8">
        <w:t>croll down</w:t>
      </w:r>
      <w:r>
        <w:rPr>
          <w:b/>
        </w:rPr>
        <w:t xml:space="preserve"> </w:t>
      </w:r>
      <w:r w:rsidRPr="00B55AA8">
        <w:t xml:space="preserve">and </w:t>
      </w:r>
      <w:r>
        <w:t xml:space="preserve">make </w:t>
      </w:r>
      <w:r w:rsidRPr="00B55AA8">
        <w:t xml:space="preserve">note </w:t>
      </w:r>
      <w:r>
        <w:t xml:space="preserve">of </w:t>
      </w:r>
      <w:r w:rsidR="009A7DCC">
        <w:t>the</w:t>
      </w:r>
      <w:r>
        <w:t xml:space="preserve"> validation error</w:t>
      </w:r>
      <w:r w:rsidRPr="00B55AA8">
        <w:t xml:space="preserve">s, which appear in </w:t>
      </w:r>
      <w:r w:rsidRPr="00B55AA8">
        <w:rPr>
          <w:color w:val="FF0000"/>
        </w:rPr>
        <w:t>red</w:t>
      </w:r>
      <w:r w:rsidRPr="00B55AA8">
        <w:t>.</w:t>
      </w:r>
    </w:p>
    <w:p w14:paraId="4287E000" w14:textId="77777777" w:rsidR="00B55AA8" w:rsidRPr="00B55AA8" w:rsidRDefault="00B55AA8" w:rsidP="00550745">
      <w:pPr>
        <w:pStyle w:val="ListParagraph"/>
        <w:numPr>
          <w:ilvl w:val="0"/>
          <w:numId w:val="38"/>
        </w:numPr>
        <w:ind w:firstLine="450"/>
        <w:rPr>
          <w:b/>
        </w:rPr>
      </w:pPr>
      <w:r>
        <w:t xml:space="preserve">Click </w:t>
      </w:r>
      <w:r w:rsidRPr="00B55AA8">
        <w:rPr>
          <w:b/>
          <w:caps/>
        </w:rPr>
        <w:t>close</w:t>
      </w:r>
      <w:r>
        <w:rPr>
          <w:caps/>
        </w:rPr>
        <w:t>.</w:t>
      </w:r>
    </w:p>
    <w:p w14:paraId="4287E001" w14:textId="466D3F31" w:rsidR="009A7DCC" w:rsidRPr="00986E6E" w:rsidDel="00986E6E" w:rsidRDefault="001C2B0C">
      <w:pPr>
        <w:pStyle w:val="ListParagraph"/>
        <w:numPr>
          <w:ilvl w:val="0"/>
          <w:numId w:val="38"/>
        </w:numPr>
        <w:ind w:firstLine="450"/>
        <w:rPr>
          <w:del w:id="741" w:author="Sayali Dev" w:date="2018-01-30T18:03:00Z"/>
          <w:b/>
          <w:rPrChange w:id="742" w:author="Sayali Dev" w:date="2018-01-30T18:03:00Z">
            <w:rPr>
              <w:del w:id="743" w:author="Sayali Dev" w:date="2018-01-30T18:03:00Z"/>
            </w:rPr>
          </w:rPrChange>
        </w:rPr>
      </w:pPr>
      <w:r w:rsidRPr="001C2B0C">
        <w:t xml:space="preserve">Click </w:t>
      </w:r>
      <w:r w:rsidRPr="001C2B0C">
        <w:rPr>
          <w:b/>
          <w:caps/>
        </w:rPr>
        <w:t>Modify</w:t>
      </w:r>
      <w:r w:rsidRPr="001C2B0C">
        <w:rPr>
          <w:b/>
        </w:rPr>
        <w:t xml:space="preserve"> COLLECTION</w:t>
      </w:r>
      <w:r>
        <w:rPr>
          <w:b/>
        </w:rPr>
        <w:t xml:space="preserve"> </w:t>
      </w:r>
      <w:r w:rsidR="009A7DCC">
        <w:t>and make the necessary corrections.</w:t>
      </w:r>
    </w:p>
    <w:p w14:paraId="681E0E7E" w14:textId="77777777" w:rsidR="00986E6E" w:rsidRPr="009A7DCC" w:rsidRDefault="00986E6E" w:rsidP="00550745">
      <w:pPr>
        <w:pStyle w:val="ListParagraph"/>
        <w:numPr>
          <w:ilvl w:val="0"/>
          <w:numId w:val="38"/>
        </w:numPr>
        <w:ind w:firstLine="450"/>
        <w:rPr>
          <w:ins w:id="744" w:author="Sayali Dev" w:date="2018-01-30T18:03:00Z"/>
          <w:b/>
        </w:rPr>
      </w:pPr>
    </w:p>
    <w:p w14:paraId="4287E002" w14:textId="7EFC96B2" w:rsidR="00A60A76" w:rsidRPr="00986E6E" w:rsidRDefault="009A7DCC">
      <w:pPr>
        <w:pStyle w:val="ListParagraph"/>
        <w:numPr>
          <w:ilvl w:val="1"/>
          <w:numId w:val="38"/>
        </w:numPr>
        <w:rPr>
          <w:b/>
        </w:rPr>
        <w:pPrChange w:id="745" w:author="Sayali Dev" w:date="2018-01-30T18:03:00Z">
          <w:pPr>
            <w:pStyle w:val="ListParagraph"/>
            <w:numPr>
              <w:numId w:val="38"/>
            </w:numPr>
            <w:ind w:firstLine="450"/>
          </w:pPr>
        </w:pPrChange>
      </w:pPr>
      <w:r>
        <w:t xml:space="preserve">Click </w:t>
      </w:r>
      <w:r w:rsidRPr="00986E6E">
        <w:rPr>
          <w:b/>
          <w:caps/>
        </w:rPr>
        <w:t>Publish</w:t>
      </w:r>
      <w:r>
        <w:t>.</w:t>
      </w:r>
      <w:r w:rsidR="00A60A76">
        <w:br/>
      </w:r>
      <w:ins w:id="746" w:author="Sayali Dev" w:date="2018-01-30T18:02:00Z">
        <w:r w:rsidR="000177B2" w:rsidRPr="00986E6E">
          <w:rPr>
            <w:rPrChange w:id="747" w:author="Sayali Dev" w:date="2018-01-30T18:03:00Z">
              <w:rPr>
                <w:b/>
              </w:rPr>
            </w:rPrChange>
          </w:rPr>
          <w:t>Confirmation message will appear.</w:t>
        </w:r>
      </w:ins>
    </w:p>
    <w:p w14:paraId="4287E003" w14:textId="22BFEEE9" w:rsidR="00A60A76" w:rsidDel="000177B2" w:rsidRDefault="00A60A76">
      <w:pPr>
        <w:rPr>
          <w:del w:id="748" w:author="Sayali Dev" w:date="2018-01-30T18:01:00Z"/>
        </w:rPr>
        <w:pPrChange w:id="749" w:author="Sayali Dev" w:date="2018-01-30T18:02:00Z">
          <w:pPr>
            <w:ind w:left="1260"/>
          </w:pPr>
        </w:pPrChange>
      </w:pPr>
      <w:del w:id="750" w:author="Sayali Dev" w:date="2018-01-30T18:01:00Z">
        <w:r w:rsidRPr="000177B2" w:rsidDel="000177B2">
          <w:rPr>
            <w:i/>
            <w:u w:val="single"/>
            <w:rPrChange w:id="751" w:author="Sayali Dev" w:date="2018-01-30T18:02:00Z">
              <w:rPr/>
            </w:rPrChange>
          </w:rPr>
          <w:delText xml:space="preserve">Note: </w:delText>
        </w:r>
      </w:del>
    </w:p>
    <w:p w14:paraId="4287E004" w14:textId="08D807FF" w:rsidR="00A60A76" w:rsidDel="000177B2" w:rsidRDefault="00A60A76">
      <w:pPr>
        <w:rPr>
          <w:del w:id="752" w:author="Sayali Dev" w:date="2018-01-30T18:01:00Z"/>
        </w:rPr>
        <w:pPrChange w:id="753" w:author="Sayali Dev" w:date="2018-01-30T18:02:00Z">
          <w:pPr>
            <w:numPr>
              <w:numId w:val="39"/>
            </w:numPr>
            <w:tabs>
              <w:tab w:val="left" w:pos="1530"/>
            </w:tabs>
            <w:ind w:left="1440" w:hanging="720"/>
          </w:pPr>
        </w:pPrChange>
      </w:pPr>
      <w:commentRangeStart w:id="754"/>
      <w:del w:id="755" w:author="Sayali Dev" w:date="2018-01-30T18:01:00Z">
        <w:r w:rsidDel="000177B2">
          <w:delText xml:space="preserve">At least one collection site, </w:delText>
        </w:r>
      </w:del>
      <w:del w:id="756" w:author="Sayali Dev" w:date="2018-01-30T17:57:00Z">
        <w:r w:rsidDel="000177B2">
          <w:delText>one</w:delText>
        </w:r>
      </w:del>
      <w:del w:id="757" w:author="Sayali Dev" w:date="2018-01-30T18:01:00Z">
        <w:r w:rsidDel="000177B2">
          <w:delText xml:space="preserve"> processing site and</w:delText>
        </w:r>
      </w:del>
      <w:del w:id="758" w:author="Sayali Dev" w:date="2018-01-30T17:57:00Z">
        <w:r w:rsidDel="000177B2">
          <w:delText xml:space="preserve"> one</w:delText>
        </w:r>
      </w:del>
      <w:del w:id="759" w:author="Sayali Dev" w:date="2018-01-30T18:01:00Z">
        <w:r w:rsidDel="000177B2">
          <w:delText xml:space="preserve"> courier must be</w:delText>
        </w:r>
      </w:del>
      <w:del w:id="760" w:author="Sayali Dev" w:date="2018-01-30T17:57:00Z">
        <w:r w:rsidDel="000177B2">
          <w:delText xml:space="preserve"> </w:delText>
        </w:r>
      </w:del>
      <w:del w:id="761" w:author="Sayali Dev" w:date="2018-01-30T18:01:00Z">
        <w:r w:rsidDel="000177B2">
          <w:delText>assigned</w:delText>
        </w:r>
        <w:commentRangeEnd w:id="754"/>
        <w:r w:rsidR="00F81C79" w:rsidDel="000177B2">
          <w:rPr>
            <w:rStyle w:val="CommentReference"/>
          </w:rPr>
          <w:commentReference w:id="754"/>
        </w:r>
        <w:r w:rsidDel="000177B2">
          <w:delText>.</w:delText>
        </w:r>
      </w:del>
    </w:p>
    <w:p w14:paraId="4287E005" w14:textId="30A4E746" w:rsidR="00A60A76" w:rsidDel="000177B2" w:rsidRDefault="00A60A76">
      <w:pPr>
        <w:rPr>
          <w:del w:id="762" w:author="Sayali Dev" w:date="2018-01-30T18:01:00Z"/>
        </w:rPr>
        <w:pPrChange w:id="763" w:author="Sayali Dev" w:date="2018-01-30T18:02:00Z">
          <w:pPr>
            <w:numPr>
              <w:numId w:val="39"/>
            </w:numPr>
            <w:tabs>
              <w:tab w:val="left" w:pos="1530"/>
            </w:tabs>
            <w:ind w:left="1530" w:hanging="360"/>
          </w:pPr>
        </w:pPrChange>
      </w:pPr>
      <w:del w:id="764" w:author="Sayali Dev" w:date="2018-01-30T18:01:00Z">
        <w:r w:rsidDel="000177B2">
          <w:delText>All assigned sites, couriers, users, forms, kit templates and workflow process templates must be activated.</w:delText>
        </w:r>
      </w:del>
    </w:p>
    <w:p w14:paraId="4287E006" w14:textId="2E78312B" w:rsidR="00A60A76" w:rsidRPr="000177B2" w:rsidDel="000177B2" w:rsidRDefault="00A60A76">
      <w:pPr>
        <w:rPr>
          <w:del w:id="765" w:author="Sayali Dev" w:date="2018-01-30T18:01:00Z"/>
          <w:rPrChange w:id="766" w:author="Sayali Dev" w:date="2018-01-30T18:00:00Z">
            <w:rPr>
              <w:del w:id="767" w:author="Sayali Dev" w:date="2018-01-30T18:01:00Z"/>
              <w:highlight w:val="yellow"/>
            </w:rPr>
          </w:rPrChange>
        </w:rPr>
        <w:pPrChange w:id="768" w:author="Sayali Dev" w:date="2018-01-30T18:02:00Z">
          <w:pPr>
            <w:numPr>
              <w:numId w:val="39"/>
            </w:numPr>
            <w:tabs>
              <w:tab w:val="left" w:pos="1530"/>
            </w:tabs>
            <w:ind w:left="1440" w:hanging="720"/>
          </w:pPr>
        </w:pPrChange>
      </w:pPr>
      <w:del w:id="769" w:author="Sayali Dev" w:date="2018-01-30T18:01:00Z">
        <w:r w:rsidRPr="000177B2" w:rsidDel="000177B2">
          <w:rPr>
            <w:rPrChange w:id="770" w:author="Sayali Dev" w:date="2018-01-30T18:00:00Z">
              <w:rPr>
                <w:highlight w:val="yellow"/>
              </w:rPr>
            </w:rPrChange>
          </w:rPr>
          <w:delText>Each collection site must have a subject type assigned.</w:delText>
        </w:r>
      </w:del>
    </w:p>
    <w:p w14:paraId="4287E007" w14:textId="133BF628" w:rsidR="00A60A76" w:rsidDel="000177B2" w:rsidRDefault="00A60A76">
      <w:pPr>
        <w:rPr>
          <w:del w:id="771" w:author="Sayali Dev" w:date="2018-01-30T18:01:00Z"/>
        </w:rPr>
        <w:pPrChange w:id="772" w:author="Sayali Dev" w:date="2018-01-30T18:02:00Z">
          <w:pPr>
            <w:numPr>
              <w:numId w:val="39"/>
            </w:numPr>
            <w:tabs>
              <w:tab w:val="left" w:pos="1530"/>
            </w:tabs>
            <w:ind w:left="1440" w:hanging="720"/>
          </w:pPr>
        </w:pPrChange>
      </w:pPr>
      <w:del w:id="773" w:author="Sayali Dev" w:date="2018-01-30T18:01:00Z">
        <w:r w:rsidDel="000177B2">
          <w:delText>Each kit template must have a barcode.</w:delText>
        </w:r>
      </w:del>
    </w:p>
    <w:p w14:paraId="4287E008" w14:textId="0CBF4E4F" w:rsidR="00A60A76" w:rsidDel="000177B2" w:rsidRDefault="00A60A76">
      <w:pPr>
        <w:rPr>
          <w:del w:id="774" w:author="Sayali Dev" w:date="2018-01-30T18:01:00Z"/>
        </w:rPr>
        <w:pPrChange w:id="775" w:author="Sayali Dev" w:date="2018-01-30T18:02:00Z">
          <w:pPr>
            <w:numPr>
              <w:numId w:val="39"/>
            </w:numPr>
            <w:tabs>
              <w:tab w:val="left" w:pos="1530"/>
            </w:tabs>
            <w:ind w:left="1530" w:hanging="360"/>
          </w:pPr>
        </w:pPrChange>
      </w:pPr>
      <w:del w:id="776" w:author="Sayali Dev" w:date="2018-01-30T18:01:00Z">
        <w:r w:rsidDel="000177B2">
          <w:delText xml:space="preserve">Each kit template content or spare item must have a barcode if </w:delText>
        </w:r>
        <w:r w:rsidR="00592C7D" w:rsidDel="000177B2">
          <w:delText>‘</w:delText>
        </w:r>
        <w:r w:rsidDel="000177B2">
          <w:delText>Barcode Needed</w:delText>
        </w:r>
        <w:r w:rsidR="00592C7D" w:rsidDel="000177B2">
          <w:delText>’</w:delText>
        </w:r>
        <w:r w:rsidDel="000177B2">
          <w:delText xml:space="preserve"> indicator is checked in the template in IAMS&gt;Kits Designer. Each kit template content item must also have a unique label</w:delText>
        </w:r>
        <w:r w:rsidR="00592C7D" w:rsidDel="000177B2">
          <w:delText xml:space="preserve"> </w:delText>
        </w:r>
        <w:r w:rsidDel="000177B2">
          <w:delText>code within that kit template.</w:delText>
        </w:r>
      </w:del>
    </w:p>
    <w:p w14:paraId="6BCA6726" w14:textId="5BBA2734" w:rsidR="000177B2" w:rsidRPr="000177B2" w:rsidRDefault="00A60A76">
      <w:pPr>
        <w:rPr>
          <w:b/>
          <w:rPrChange w:id="777" w:author="Sayali Dev" w:date="2018-01-30T18:02:00Z">
            <w:rPr/>
          </w:rPrChange>
        </w:rPr>
        <w:pPrChange w:id="778" w:author="Sayali Dev" w:date="2018-01-30T18:02:00Z">
          <w:pPr>
            <w:pStyle w:val="ListParagraph"/>
            <w:numPr>
              <w:numId w:val="39"/>
            </w:numPr>
            <w:tabs>
              <w:tab w:val="left" w:pos="1530"/>
            </w:tabs>
            <w:ind w:left="1530" w:hanging="360"/>
          </w:pPr>
        </w:pPrChange>
      </w:pPr>
      <w:del w:id="779" w:author="Sayali Dev" w:date="2018-01-30T18:01:00Z">
        <w:r w:rsidDel="000177B2">
          <w:delText xml:space="preserve">At least one Initial collection event must be added </w:delText>
        </w:r>
        <w:r w:rsidR="00A82A68" w:rsidDel="000177B2">
          <w:delText>to the C</w:delText>
        </w:r>
        <w:r w:rsidDel="000177B2">
          <w:delText>ollection.</w:delText>
        </w:r>
      </w:del>
      <w:del w:id="780" w:author="Sayali Dev" w:date="2018-01-30T18:02:00Z">
        <w:r w:rsidR="00B55AA8" w:rsidRPr="00A60A76" w:rsidDel="000177B2">
          <w:br/>
        </w:r>
      </w:del>
    </w:p>
    <w:p w14:paraId="6F95035E" w14:textId="77777777" w:rsidR="000177B2" w:rsidRDefault="00B55AA8" w:rsidP="00550745">
      <w:pPr>
        <w:pStyle w:val="ListParagraph"/>
        <w:numPr>
          <w:ilvl w:val="0"/>
          <w:numId w:val="37"/>
        </w:numPr>
        <w:rPr>
          <w:ins w:id="781" w:author="Sayali Dev" w:date="2018-01-30T18:00:00Z"/>
        </w:rPr>
      </w:pPr>
      <w:r w:rsidRPr="00B55AA8">
        <w:t xml:space="preserve">Click </w:t>
      </w:r>
      <w:r w:rsidR="00A35C5B">
        <w:rPr>
          <w:b/>
        </w:rPr>
        <w:t>CONFIRM.</w:t>
      </w:r>
      <w:r>
        <w:br/>
      </w:r>
      <w:ins w:id="782" w:author="Sayali Dev" w:date="2018-01-30T17:59:00Z">
        <w:r w:rsidR="000177B2">
          <w:t xml:space="preserve">Below screen will be seen. </w:t>
        </w:r>
      </w:ins>
    </w:p>
    <w:p w14:paraId="4287E00A" w14:textId="47F0E3B5" w:rsidR="00201109" w:rsidDel="000177B2" w:rsidRDefault="00201109">
      <w:pPr>
        <w:pStyle w:val="ListParagraph"/>
        <w:rPr>
          <w:del w:id="783" w:author="Sayali Dev" w:date="2018-01-30T18:00:00Z"/>
        </w:rPr>
        <w:pPrChange w:id="784" w:author="Sayali Dev" w:date="2018-01-30T18:00:00Z">
          <w:pPr>
            <w:pStyle w:val="ListParagraph"/>
            <w:numPr>
              <w:numId w:val="37"/>
            </w:numPr>
            <w:ind w:hanging="360"/>
          </w:pPr>
        </w:pPrChange>
      </w:pPr>
    </w:p>
    <w:p w14:paraId="4287E00B" w14:textId="77777777" w:rsidR="00201109" w:rsidDel="000177B2" w:rsidRDefault="00201109" w:rsidP="00201109">
      <w:pPr>
        <w:rPr>
          <w:del w:id="785" w:author="Sayali Dev" w:date="2018-01-30T17:59:00Z"/>
        </w:rPr>
      </w:pPr>
    </w:p>
    <w:p w14:paraId="4287E00C" w14:textId="0599FE94" w:rsidR="00201109" w:rsidRDefault="00201109" w:rsidP="00201109"/>
    <w:p w14:paraId="4287E00D" w14:textId="7FC81734" w:rsidR="00201109" w:rsidRDefault="000177B2" w:rsidP="00201109">
      <w:pPr>
        <w:rPr>
          <w:ins w:id="786" w:author="Sayali Dev" w:date="2018-01-30T18:00:00Z"/>
        </w:rPr>
      </w:pPr>
      <w:ins w:id="787" w:author="Sayali Dev" w:date="2018-01-30T17:59:00Z">
        <w:r>
          <w:rPr>
            <w:noProof/>
          </w:rPr>
          <w:drawing>
            <wp:inline distT="0" distB="0" distL="0" distR="0" wp14:anchorId="0ADEF210" wp14:editId="7545C15A">
              <wp:extent cx="6667500" cy="3171825"/>
              <wp:effectExtent l="0" t="0" r="0" b="952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8"/>
                      <a:srcRect l="-1" t="8137" r="803" b="4461"/>
                      <a:stretch/>
                    </pic:blipFill>
                    <pic:spPr bwMode="auto">
                      <a:xfrm>
                        <a:off x="0" y="0"/>
                        <a:ext cx="6667500" cy="317182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290AC33F" w14:textId="77777777" w:rsidR="000177B2" w:rsidRDefault="000177B2" w:rsidP="00201109">
      <w:pPr>
        <w:rPr>
          <w:ins w:id="788" w:author="Sayali Dev" w:date="2018-01-30T18:00:00Z"/>
        </w:rPr>
      </w:pPr>
    </w:p>
    <w:p w14:paraId="217096B1" w14:textId="107CE680" w:rsidR="000177B2" w:rsidRDefault="000177B2" w:rsidP="000177B2">
      <w:pPr>
        <w:pStyle w:val="ListParagraph"/>
        <w:rPr>
          <w:ins w:id="789" w:author="Sayali Dev" w:date="2018-01-30T18:22:00Z"/>
        </w:rPr>
      </w:pPr>
      <w:ins w:id="790" w:author="Sayali Dev" w:date="2018-01-30T18:00:00Z">
        <w:r>
          <w:t>“Publishing Success” will be displayed on screen once collection publishing is a success.</w:t>
        </w:r>
      </w:ins>
      <w:ins w:id="791" w:author="Sayali Dev" w:date="2018-01-30T18:22:00Z">
        <w:r w:rsidR="0046282D">
          <w:t xml:space="preserve"> </w:t>
        </w:r>
      </w:ins>
    </w:p>
    <w:p w14:paraId="22A36916" w14:textId="26C02CE2" w:rsidR="0046282D" w:rsidRDefault="0046282D" w:rsidP="000177B2">
      <w:pPr>
        <w:pStyle w:val="ListParagraph"/>
        <w:rPr>
          <w:ins w:id="792" w:author="Sayali Dev" w:date="2018-01-30T18:21:00Z"/>
        </w:rPr>
      </w:pPr>
      <w:ins w:id="793" w:author="Sayali Dev" w:date="2018-01-30T18:22:00Z">
        <w:r>
          <w:t>Please see below screen:</w:t>
        </w:r>
      </w:ins>
    </w:p>
    <w:p w14:paraId="7CA4613D" w14:textId="5C936036" w:rsidR="0046282D" w:rsidRDefault="0046282D">
      <w:pPr>
        <w:pStyle w:val="ListParagraph"/>
        <w:ind w:left="0"/>
        <w:rPr>
          <w:ins w:id="794" w:author="Sayali Dev" w:date="2018-01-30T18:00:00Z"/>
        </w:rPr>
        <w:pPrChange w:id="795" w:author="Sayali Dev" w:date="2018-01-30T18:21:00Z">
          <w:pPr>
            <w:pStyle w:val="ListParagraph"/>
          </w:pPr>
        </w:pPrChange>
      </w:pPr>
      <w:ins w:id="796" w:author="Sayali Dev" w:date="2018-01-30T18:21:00Z">
        <w:r>
          <w:rPr>
            <w:noProof/>
          </w:rPr>
          <w:lastRenderedPageBreak/>
          <w:drawing>
            <wp:inline distT="0" distB="0" distL="0" distR="0" wp14:anchorId="0E981FD5" wp14:editId="4805033D">
              <wp:extent cx="6858000" cy="3733800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9"/>
                      <a:srcRect t="8445" b="4445"/>
                      <a:stretch/>
                    </pic:blipFill>
                    <pic:spPr bwMode="auto">
                      <a:xfrm>
                        <a:off x="0" y="0"/>
                        <a:ext cx="6858000" cy="3733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6A2B9E51" w14:textId="744DEA3C" w:rsidR="000177B2" w:rsidRDefault="000177B2" w:rsidP="00201109">
      <w:pPr>
        <w:rPr>
          <w:ins w:id="797" w:author="Sayali Dev" w:date="2018-02-05T17:53:00Z"/>
        </w:rPr>
      </w:pPr>
    </w:p>
    <w:p w14:paraId="6C1FE373" w14:textId="240E5C57" w:rsidR="0030580C" w:rsidRDefault="0030580C" w:rsidP="00201109">
      <w:pPr>
        <w:rPr>
          <w:ins w:id="798" w:author="Sayali Dev" w:date="2018-02-05T17:53:00Z"/>
        </w:rPr>
      </w:pPr>
    </w:p>
    <w:p w14:paraId="55F93EA9" w14:textId="18650483" w:rsidR="0030580C" w:rsidRDefault="0030580C" w:rsidP="00201109">
      <w:pPr>
        <w:rPr>
          <w:ins w:id="799" w:author="Sayali Dev" w:date="2018-02-05T17:53:00Z"/>
        </w:rPr>
      </w:pPr>
    </w:p>
    <w:p w14:paraId="766ACD8F" w14:textId="1D23F0C8" w:rsidR="0030580C" w:rsidRDefault="0030580C" w:rsidP="00201109">
      <w:pPr>
        <w:rPr>
          <w:ins w:id="800" w:author="Sayali Dev" w:date="2018-02-05T17:53:00Z"/>
        </w:rPr>
      </w:pPr>
    </w:p>
    <w:p w14:paraId="06D8F1F1" w14:textId="2FF7E7EC" w:rsidR="0030580C" w:rsidRDefault="0030580C" w:rsidP="00201109">
      <w:pPr>
        <w:rPr>
          <w:ins w:id="801" w:author="Sayali Dev" w:date="2018-02-05T17:53:00Z"/>
        </w:rPr>
      </w:pPr>
    </w:p>
    <w:p w14:paraId="54890400" w14:textId="60DE9C7C" w:rsidR="0030580C" w:rsidRDefault="0030580C" w:rsidP="00201109">
      <w:pPr>
        <w:rPr>
          <w:ins w:id="802" w:author="Sayali Dev" w:date="2018-02-05T17:53:00Z"/>
        </w:rPr>
      </w:pPr>
    </w:p>
    <w:p w14:paraId="5726279F" w14:textId="03BBC6A5" w:rsidR="0030580C" w:rsidRDefault="0030580C" w:rsidP="00201109">
      <w:pPr>
        <w:rPr>
          <w:ins w:id="803" w:author="Sayali Dev" w:date="2018-02-05T17:53:00Z"/>
        </w:rPr>
      </w:pPr>
    </w:p>
    <w:p w14:paraId="1ABFC5E3" w14:textId="77777777" w:rsidR="0030580C" w:rsidRPr="00201109" w:rsidRDefault="0030580C">
      <w:pPr>
        <w:pStyle w:val="Heading2"/>
        <w:pPrChange w:id="804" w:author="Sayali Dev" w:date="2018-02-16T17:46:00Z">
          <w:pPr/>
        </w:pPrChange>
      </w:pPr>
    </w:p>
    <w:sectPr w:rsidR="0030580C" w:rsidRPr="00201109" w:rsidSect="00B50F1D">
      <w:headerReference w:type="default" r:id="rId20"/>
      <w:footerReference w:type="default" r:id="rId21"/>
      <w:pgSz w:w="12240" w:h="15840"/>
      <w:pgMar w:top="1440" w:right="720" w:bottom="810" w:left="720" w:header="540" w:footer="28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17" w:author="Sayali Dev" w:date="2018-02-12T13:49:00Z" w:initials="SD">
    <w:p w14:paraId="71B25DEE" w14:textId="26E22AD9" w:rsidR="00100E63" w:rsidRDefault="00100E63">
      <w:pPr>
        <w:pStyle w:val="CommentText"/>
      </w:pPr>
      <w:r>
        <w:rPr>
          <w:rStyle w:val="CommentReference"/>
        </w:rPr>
        <w:annotationRef/>
      </w:r>
      <w:r>
        <w:t xml:space="preserve"> Need to update once this is enabled through UI</w:t>
      </w:r>
    </w:p>
    <w:p w14:paraId="4D927DAE" w14:textId="27A2B21A" w:rsidR="00100E63" w:rsidRDefault="00100E63" w:rsidP="00E378EE">
      <w:pPr>
        <w:pStyle w:val="CommentText"/>
      </w:pPr>
      <w:r>
        <w:t>(As per discussion with Ben on weekly call 5feb2018)</w:t>
      </w:r>
    </w:p>
  </w:comment>
  <w:comment w:id="754" w:author="Sayali Dev" w:date="2018-01-17T14:00:00Z" w:initials="SD">
    <w:p w14:paraId="276ABD16" w14:textId="515FE1AF" w:rsidR="00100E63" w:rsidRDefault="00100E63">
      <w:pPr>
        <w:pStyle w:val="CommentText"/>
      </w:pPr>
      <w:r>
        <w:rPr>
          <w:rStyle w:val="CommentReference"/>
        </w:rPr>
        <w:annotationRef/>
      </w:r>
      <w:r>
        <w:t>It’s also seen that kits, forms and workflow templates need to be assigned to be able to publish the collection.</w:t>
      </w:r>
    </w:p>
    <w:p w14:paraId="4296E6E0" w14:textId="66A9AC34" w:rsidR="00100E63" w:rsidRDefault="00100E63">
      <w:pPr>
        <w:pStyle w:val="CommentText"/>
      </w:pPr>
      <w:r>
        <w:t>To be updated 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927DAE" w15:done="0"/>
  <w15:commentEx w15:paraId="4296E6E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754FCF" w14:textId="77777777" w:rsidR="00407D3C" w:rsidRDefault="00407D3C" w:rsidP="00DF1E1B">
      <w:r>
        <w:separator/>
      </w:r>
    </w:p>
  </w:endnote>
  <w:endnote w:type="continuationSeparator" w:id="0">
    <w:p w14:paraId="6DAED8F8" w14:textId="77777777" w:rsidR="00407D3C" w:rsidRDefault="00407D3C" w:rsidP="00DF1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87E027" w14:textId="77777777" w:rsidR="00100E63" w:rsidRDefault="00100E63" w:rsidP="00716892">
    <w:pPr>
      <w:pStyle w:val="Footer"/>
    </w:pPr>
  </w:p>
  <w:p w14:paraId="4287E028" w14:textId="416F3CD2" w:rsidR="00100E63" w:rsidRPr="0013624D" w:rsidRDefault="00100E63" w:rsidP="00716892">
    <w:pPr>
      <w:pStyle w:val="Footer"/>
      <w:tabs>
        <w:tab w:val="right" w:pos="9720"/>
      </w:tabs>
      <w:jc w:val="both"/>
      <w:rPr>
        <w:rStyle w:val="PageNumber"/>
        <w:sz w:val="20"/>
      </w:rPr>
    </w:pPr>
    <w:r>
      <w:t>Confidential</w:t>
    </w:r>
    <w:r>
      <w:tab/>
    </w: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485387">
      <w:rPr>
        <w:rStyle w:val="PageNumber"/>
        <w:noProof/>
        <w:sz w:val="20"/>
      </w:rPr>
      <w:t>4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485387">
      <w:rPr>
        <w:rStyle w:val="PageNumber"/>
        <w:noProof/>
        <w:sz w:val="20"/>
      </w:rPr>
      <w:t>18</w:t>
    </w:r>
    <w:r>
      <w:rPr>
        <w:rStyle w:val="PageNumber"/>
        <w:sz w:val="20"/>
      </w:rPr>
      <w:fldChar w:fldCharType="end"/>
    </w:r>
    <w:r>
      <w:rPr>
        <w:sz w:val="20"/>
      </w:rPr>
      <w:tab/>
      <w:t xml:space="preserve">           </w:t>
    </w:r>
    <w:r w:rsidRPr="0013624D">
      <w:rPr>
        <w:rStyle w:val="PageNumber"/>
        <w:sz w:val="20"/>
      </w:rPr>
      <w:t xml:space="preserve">Published: 02/09/2012 </w:t>
    </w:r>
  </w:p>
  <w:p w14:paraId="4287E029" w14:textId="7B5F8F5C" w:rsidR="00100E63" w:rsidRDefault="00100E63" w:rsidP="00716892">
    <w:pPr>
      <w:pStyle w:val="Footer"/>
    </w:pPr>
    <w:r w:rsidRPr="0013624D">
      <w:rPr>
        <w:rStyle w:val="PageNumber"/>
        <w:sz w:val="20"/>
      </w:rPr>
      <w:tab/>
    </w:r>
    <w:r w:rsidRPr="0013624D">
      <w:rPr>
        <w:rStyle w:val="PageNumber"/>
        <w:sz w:val="20"/>
      </w:rPr>
      <w:tab/>
      <w:t xml:space="preserve">Revised:    </w:t>
    </w:r>
    <w:ins w:id="805" w:author="Sayali Dev" w:date="2018-02-16T17:48:00Z">
      <w:r>
        <w:rPr>
          <w:rStyle w:val="PageNumber"/>
          <w:sz w:val="20"/>
        </w:rPr>
        <w:t>31</w:t>
      </w:r>
    </w:ins>
    <w:del w:id="806" w:author="Sayali Dev" w:date="2018-02-16T17:48:00Z">
      <w:r w:rsidRPr="0013624D" w:rsidDel="00564505">
        <w:rPr>
          <w:rStyle w:val="PageNumber"/>
          <w:sz w:val="20"/>
        </w:rPr>
        <w:delText>0</w:delText>
      </w:r>
      <w:r w:rsidDel="00564505">
        <w:rPr>
          <w:rStyle w:val="PageNumber"/>
          <w:sz w:val="20"/>
        </w:rPr>
        <w:delText>5</w:delText>
      </w:r>
    </w:del>
    <w:r>
      <w:rPr>
        <w:rStyle w:val="PageNumber"/>
        <w:sz w:val="20"/>
      </w:rPr>
      <w:t>/</w:t>
    </w:r>
    <w:ins w:id="807" w:author="Sayali Dev" w:date="2018-02-16T17:48:00Z">
      <w:r>
        <w:rPr>
          <w:rStyle w:val="PageNumber"/>
          <w:sz w:val="20"/>
        </w:rPr>
        <w:t>01</w:t>
      </w:r>
    </w:ins>
    <w:del w:id="808" w:author="Sayali Dev" w:date="2018-02-16T17:48:00Z">
      <w:r w:rsidDel="00564505">
        <w:rPr>
          <w:rStyle w:val="PageNumber"/>
          <w:sz w:val="20"/>
        </w:rPr>
        <w:delText>30</w:delText>
      </w:r>
    </w:del>
    <w:r>
      <w:rPr>
        <w:rStyle w:val="PageNumber"/>
        <w:sz w:val="20"/>
      </w:rPr>
      <w:t>/201</w:t>
    </w:r>
    <w:ins w:id="809" w:author="Sayali Dev" w:date="2018-02-16T17:49:00Z">
      <w:r>
        <w:rPr>
          <w:rStyle w:val="PageNumber"/>
          <w:sz w:val="20"/>
        </w:rPr>
        <w:t>8</w:t>
      </w:r>
    </w:ins>
    <w:del w:id="810" w:author="Sayali Dev" w:date="2018-02-16T17:49:00Z">
      <w:r w:rsidDel="00564505">
        <w:rPr>
          <w:rStyle w:val="PageNumber"/>
          <w:sz w:val="20"/>
        </w:rPr>
        <w:delText>6</w:delText>
      </w:r>
    </w:del>
    <w:r>
      <w:rPr>
        <w:rStyle w:val="PageNumber"/>
        <w:sz w:val="20"/>
      </w:rPr>
      <w:t xml:space="preserve">  </w:t>
    </w:r>
    <w:r>
      <w:rPr>
        <w:rStyle w:val="PageNumber"/>
        <w:sz w:val="20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D1E7F3" w14:textId="77777777" w:rsidR="00407D3C" w:rsidRDefault="00407D3C" w:rsidP="00DF1E1B">
      <w:r>
        <w:separator/>
      </w:r>
    </w:p>
  </w:footnote>
  <w:footnote w:type="continuationSeparator" w:id="0">
    <w:p w14:paraId="00749119" w14:textId="77777777" w:rsidR="00407D3C" w:rsidRDefault="00407D3C" w:rsidP="00DF1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87E022" w14:textId="233CAE04" w:rsidR="00100E63" w:rsidRDefault="00100E63" w:rsidP="00281D46">
    <w:pPr>
      <w:pStyle w:val="Header"/>
    </w:pPr>
    <w:r w:rsidRPr="00104DF9">
      <w:rPr>
        <w:noProof/>
      </w:rPr>
      <w:drawing>
        <wp:inline distT="0" distB="0" distL="0" distR="0" wp14:anchorId="2A9A6DC5" wp14:editId="23A2D6AA">
          <wp:extent cx="6858000" cy="224523"/>
          <wp:effectExtent l="19050" t="19050" r="0" b="23495"/>
          <wp:docPr id="21" name="Picture 21" descr="D:\Projects\Bio4D\Testing_1_1_9\UserManuals_cirraspec\CIRRASPEC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:\Projects\Bio4D\Testing_1_1_9\UserManuals_cirraspec\CIRRASPEC_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224523"/>
                  </a:xfrm>
                  <a:prstGeom prst="rect">
                    <a:avLst/>
                  </a:prstGeom>
                  <a:noFill/>
                  <a:ln w="3175">
                    <a:solidFill>
                      <a:schemeClr val="tx1">
                        <a:lumMod val="50000"/>
                        <a:lumOff val="50000"/>
                      </a:schemeClr>
                    </a:solidFill>
                  </a:ln>
                </pic:spPr>
              </pic:pic>
            </a:graphicData>
          </a:graphic>
        </wp:inline>
      </w:drawing>
    </w:r>
  </w:p>
  <w:tbl>
    <w:tblPr>
      <w:tblW w:w="10980" w:type="dxa"/>
      <w:tblInd w:w="10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10980"/>
    </w:tblGrid>
    <w:tr w:rsidR="00100E63" w:rsidRPr="002571CC" w14:paraId="4287E024" w14:textId="77777777" w:rsidTr="00487992">
      <w:trPr>
        <w:cantSplit/>
        <w:trHeight w:val="388"/>
      </w:trPr>
      <w:tc>
        <w:tcPr>
          <w:tcW w:w="10980" w:type="dxa"/>
          <w:shd w:val="clear" w:color="auto" w:fill="6B346C"/>
          <w:vAlign w:val="center"/>
        </w:tcPr>
        <w:p w14:paraId="4287E023" w14:textId="77777777" w:rsidR="00100E63" w:rsidRDefault="00100E63" w:rsidP="00AC1D7F">
          <w:pPr>
            <w:pStyle w:val="TableTitle"/>
            <w:jc w:val="right"/>
          </w:pPr>
          <w:r>
            <w:t>Functional Specification Document (</w:t>
          </w:r>
          <w:r w:rsidRPr="00DF1E1B">
            <w:rPr>
              <w:color w:val="FFFFFF"/>
            </w:rPr>
            <w:t>Application</w:t>
          </w:r>
          <w:r>
            <w:t xml:space="preserve"> </w:t>
          </w:r>
          <w:r>
            <w:rPr>
              <w:color w:val="FFFFFF"/>
            </w:rPr>
            <w:t>Configuration &amp; Setup</w:t>
          </w:r>
        </w:p>
      </w:tc>
    </w:tr>
  </w:tbl>
  <w:p w14:paraId="4287E025" w14:textId="77777777" w:rsidR="00100E63" w:rsidRPr="00DF1E1B" w:rsidRDefault="00100E63" w:rsidP="00DF1E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A398B12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6A1A4A"/>
    <w:multiLevelType w:val="hybridMultilevel"/>
    <w:tmpl w:val="5F0A7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E0961"/>
    <w:multiLevelType w:val="hybridMultilevel"/>
    <w:tmpl w:val="009E0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36DC0"/>
    <w:multiLevelType w:val="hybridMultilevel"/>
    <w:tmpl w:val="3C9E0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B370D"/>
    <w:multiLevelType w:val="hybridMultilevel"/>
    <w:tmpl w:val="3432B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118D9"/>
    <w:multiLevelType w:val="hybridMultilevel"/>
    <w:tmpl w:val="EEC816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C960B8B"/>
    <w:multiLevelType w:val="hybridMultilevel"/>
    <w:tmpl w:val="082E2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325941"/>
    <w:multiLevelType w:val="hybridMultilevel"/>
    <w:tmpl w:val="9814E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50F11"/>
    <w:multiLevelType w:val="hybridMultilevel"/>
    <w:tmpl w:val="3C9E0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A94115"/>
    <w:multiLevelType w:val="hybridMultilevel"/>
    <w:tmpl w:val="12A2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722025"/>
    <w:multiLevelType w:val="hybridMultilevel"/>
    <w:tmpl w:val="A4608F88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1" w15:restartNumberingAfterBreak="0">
    <w:nsid w:val="162D7509"/>
    <w:multiLevelType w:val="hybridMultilevel"/>
    <w:tmpl w:val="67606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51226F"/>
    <w:multiLevelType w:val="hybridMultilevel"/>
    <w:tmpl w:val="9EAEE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290A97"/>
    <w:multiLevelType w:val="hybridMultilevel"/>
    <w:tmpl w:val="D35C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9F22B5"/>
    <w:multiLevelType w:val="hybridMultilevel"/>
    <w:tmpl w:val="09F08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194DC7"/>
    <w:multiLevelType w:val="hybridMultilevel"/>
    <w:tmpl w:val="16C28D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1C5E9A"/>
    <w:multiLevelType w:val="hybridMultilevel"/>
    <w:tmpl w:val="FF562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1452B0"/>
    <w:multiLevelType w:val="hybridMultilevel"/>
    <w:tmpl w:val="D58E68FE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 w15:restartNumberingAfterBreak="0">
    <w:nsid w:val="20DB2E8B"/>
    <w:multiLevelType w:val="hybridMultilevel"/>
    <w:tmpl w:val="A7C6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9A70F9"/>
    <w:multiLevelType w:val="hybridMultilevel"/>
    <w:tmpl w:val="BEDEBB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9B00AAB"/>
    <w:multiLevelType w:val="hybridMultilevel"/>
    <w:tmpl w:val="3C9E0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0B0993"/>
    <w:multiLevelType w:val="hybridMultilevel"/>
    <w:tmpl w:val="DF460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E42E48"/>
    <w:multiLevelType w:val="hybridMultilevel"/>
    <w:tmpl w:val="3C9E0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97713E"/>
    <w:multiLevelType w:val="hybridMultilevel"/>
    <w:tmpl w:val="3C9E0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3A094B"/>
    <w:multiLevelType w:val="hybridMultilevel"/>
    <w:tmpl w:val="3C9E0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364F36"/>
    <w:multiLevelType w:val="hybridMultilevel"/>
    <w:tmpl w:val="3C9E0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C37B93"/>
    <w:multiLevelType w:val="hybridMultilevel"/>
    <w:tmpl w:val="2604C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F1046F"/>
    <w:multiLevelType w:val="hybridMultilevel"/>
    <w:tmpl w:val="B89CB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36615C"/>
    <w:multiLevelType w:val="hybridMultilevel"/>
    <w:tmpl w:val="B9129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8C6D7D"/>
    <w:multiLevelType w:val="hybridMultilevel"/>
    <w:tmpl w:val="3C9E0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C10B4"/>
    <w:multiLevelType w:val="hybridMultilevel"/>
    <w:tmpl w:val="3C9E0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441679"/>
    <w:multiLevelType w:val="hybridMultilevel"/>
    <w:tmpl w:val="920A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EF611F"/>
    <w:multiLevelType w:val="hybridMultilevel"/>
    <w:tmpl w:val="3C9E0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204112"/>
    <w:multiLevelType w:val="hybridMultilevel"/>
    <w:tmpl w:val="344A4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634ED9"/>
    <w:multiLevelType w:val="hybridMultilevel"/>
    <w:tmpl w:val="3BB4E492"/>
    <w:lvl w:ilvl="0" w:tplc="18CA43DA">
      <w:start w:val="1"/>
      <w:numFmt w:val="decimal"/>
      <w:pStyle w:val="Numbered3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1D17E2"/>
    <w:multiLevelType w:val="hybridMultilevel"/>
    <w:tmpl w:val="F0465F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1653B78"/>
    <w:multiLevelType w:val="hybridMultilevel"/>
    <w:tmpl w:val="33EE94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3A6135"/>
    <w:multiLevelType w:val="hybridMultilevel"/>
    <w:tmpl w:val="3432B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9F743E"/>
    <w:multiLevelType w:val="hybridMultilevel"/>
    <w:tmpl w:val="9C74AF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9482B3B"/>
    <w:multiLevelType w:val="hybridMultilevel"/>
    <w:tmpl w:val="A9CED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B7F31B3"/>
    <w:multiLevelType w:val="multilevel"/>
    <w:tmpl w:val="83BC28A6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1" w15:restartNumberingAfterBreak="0">
    <w:nsid w:val="6DFF14C1"/>
    <w:multiLevelType w:val="hybridMultilevel"/>
    <w:tmpl w:val="E0EE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5D173F"/>
    <w:multiLevelType w:val="hybridMultilevel"/>
    <w:tmpl w:val="1F26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562F75"/>
    <w:multiLevelType w:val="hybridMultilevel"/>
    <w:tmpl w:val="93FCC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8521B9"/>
    <w:multiLevelType w:val="hybridMultilevel"/>
    <w:tmpl w:val="3C9E0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C54EE3"/>
    <w:multiLevelType w:val="hybridMultilevel"/>
    <w:tmpl w:val="9B02085C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46" w15:restartNumberingAfterBreak="0">
    <w:nsid w:val="73D45AFA"/>
    <w:multiLevelType w:val="hybridMultilevel"/>
    <w:tmpl w:val="89F4E8BC"/>
    <w:lvl w:ilvl="0" w:tplc="B3EA98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5191BC9"/>
    <w:multiLevelType w:val="hybridMultilevel"/>
    <w:tmpl w:val="57387778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48" w15:restartNumberingAfterBreak="0">
    <w:nsid w:val="793711A6"/>
    <w:multiLevelType w:val="hybridMultilevel"/>
    <w:tmpl w:val="6310FA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A207949"/>
    <w:multiLevelType w:val="hybridMultilevel"/>
    <w:tmpl w:val="B89CB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AC647F9"/>
    <w:multiLevelType w:val="hybridMultilevel"/>
    <w:tmpl w:val="C63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0"/>
  </w:num>
  <w:num w:numId="3">
    <w:abstractNumId w:val="34"/>
  </w:num>
  <w:num w:numId="4">
    <w:abstractNumId w:val="11"/>
  </w:num>
  <w:num w:numId="5">
    <w:abstractNumId w:val="13"/>
  </w:num>
  <w:num w:numId="6">
    <w:abstractNumId w:val="26"/>
  </w:num>
  <w:num w:numId="7">
    <w:abstractNumId w:val="42"/>
  </w:num>
  <w:num w:numId="8">
    <w:abstractNumId w:val="1"/>
  </w:num>
  <w:num w:numId="9">
    <w:abstractNumId w:val="2"/>
  </w:num>
  <w:num w:numId="10">
    <w:abstractNumId w:val="50"/>
  </w:num>
  <w:num w:numId="11">
    <w:abstractNumId w:val="21"/>
  </w:num>
  <w:num w:numId="12">
    <w:abstractNumId w:val="7"/>
  </w:num>
  <w:num w:numId="13">
    <w:abstractNumId w:val="9"/>
  </w:num>
  <w:num w:numId="14">
    <w:abstractNumId w:val="49"/>
  </w:num>
  <w:num w:numId="15">
    <w:abstractNumId w:val="30"/>
  </w:num>
  <w:num w:numId="16">
    <w:abstractNumId w:val="35"/>
  </w:num>
  <w:num w:numId="17">
    <w:abstractNumId w:val="10"/>
  </w:num>
  <w:num w:numId="18">
    <w:abstractNumId w:val="47"/>
  </w:num>
  <w:num w:numId="19">
    <w:abstractNumId w:val="5"/>
  </w:num>
  <w:num w:numId="20">
    <w:abstractNumId w:val="6"/>
  </w:num>
  <w:num w:numId="21">
    <w:abstractNumId w:val="39"/>
  </w:num>
  <w:num w:numId="22">
    <w:abstractNumId w:val="45"/>
  </w:num>
  <w:num w:numId="23">
    <w:abstractNumId w:val="32"/>
  </w:num>
  <w:num w:numId="24">
    <w:abstractNumId w:val="27"/>
  </w:num>
  <w:num w:numId="25">
    <w:abstractNumId w:val="23"/>
  </w:num>
  <w:num w:numId="26">
    <w:abstractNumId w:val="24"/>
  </w:num>
  <w:num w:numId="27">
    <w:abstractNumId w:val="20"/>
  </w:num>
  <w:num w:numId="28">
    <w:abstractNumId w:val="3"/>
  </w:num>
  <w:num w:numId="29">
    <w:abstractNumId w:val="14"/>
  </w:num>
  <w:num w:numId="30">
    <w:abstractNumId w:val="28"/>
  </w:num>
  <w:num w:numId="31">
    <w:abstractNumId w:val="16"/>
  </w:num>
  <w:num w:numId="32">
    <w:abstractNumId w:val="12"/>
  </w:num>
  <w:num w:numId="33">
    <w:abstractNumId w:val="38"/>
  </w:num>
  <w:num w:numId="34">
    <w:abstractNumId w:val="43"/>
  </w:num>
  <w:num w:numId="35">
    <w:abstractNumId w:val="37"/>
  </w:num>
  <w:num w:numId="36">
    <w:abstractNumId w:val="41"/>
  </w:num>
  <w:num w:numId="37">
    <w:abstractNumId w:val="4"/>
  </w:num>
  <w:num w:numId="38">
    <w:abstractNumId w:val="36"/>
  </w:num>
  <w:num w:numId="39">
    <w:abstractNumId w:val="19"/>
  </w:num>
  <w:num w:numId="40">
    <w:abstractNumId w:val="29"/>
  </w:num>
  <w:num w:numId="41">
    <w:abstractNumId w:val="8"/>
  </w:num>
  <w:num w:numId="42">
    <w:abstractNumId w:val="22"/>
  </w:num>
  <w:num w:numId="43">
    <w:abstractNumId w:val="44"/>
  </w:num>
  <w:num w:numId="44">
    <w:abstractNumId w:val="25"/>
  </w:num>
  <w:num w:numId="45">
    <w:abstractNumId w:val="31"/>
  </w:num>
  <w:num w:numId="46">
    <w:abstractNumId w:val="17"/>
  </w:num>
  <w:num w:numId="47">
    <w:abstractNumId w:val="15"/>
  </w:num>
  <w:num w:numId="48">
    <w:abstractNumId w:val="33"/>
  </w:num>
  <w:num w:numId="49">
    <w:abstractNumId w:val="18"/>
  </w:num>
  <w:num w:numId="50">
    <w:abstractNumId w:val="48"/>
  </w:num>
  <w:num w:numId="51">
    <w:abstractNumId w:val="46"/>
  </w:num>
  <w:numIdMacAtCleanup w:val="4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yali Dev">
    <w15:presenceInfo w15:providerId="AD" w15:userId="S-1-5-21-2000478354-299502267-725345543-647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E1B"/>
    <w:rsid w:val="000007D4"/>
    <w:rsid w:val="00000C60"/>
    <w:rsid w:val="00000E41"/>
    <w:rsid w:val="00000EE4"/>
    <w:rsid w:val="0000177D"/>
    <w:rsid w:val="00001DBD"/>
    <w:rsid w:val="00002FD8"/>
    <w:rsid w:val="0000365B"/>
    <w:rsid w:val="00006310"/>
    <w:rsid w:val="000072B2"/>
    <w:rsid w:val="00007C75"/>
    <w:rsid w:val="00012933"/>
    <w:rsid w:val="0001531E"/>
    <w:rsid w:val="0001706F"/>
    <w:rsid w:val="000177B2"/>
    <w:rsid w:val="00022188"/>
    <w:rsid w:val="00023375"/>
    <w:rsid w:val="0002713F"/>
    <w:rsid w:val="00030CC0"/>
    <w:rsid w:val="00031383"/>
    <w:rsid w:val="000313A4"/>
    <w:rsid w:val="000333FB"/>
    <w:rsid w:val="00033AE6"/>
    <w:rsid w:val="00034EF0"/>
    <w:rsid w:val="00035EE0"/>
    <w:rsid w:val="0003743B"/>
    <w:rsid w:val="00041ECF"/>
    <w:rsid w:val="00041EF6"/>
    <w:rsid w:val="0004299A"/>
    <w:rsid w:val="00043803"/>
    <w:rsid w:val="000441ED"/>
    <w:rsid w:val="000446A8"/>
    <w:rsid w:val="00045894"/>
    <w:rsid w:val="00046DF6"/>
    <w:rsid w:val="000504DB"/>
    <w:rsid w:val="000533CD"/>
    <w:rsid w:val="00053895"/>
    <w:rsid w:val="000541ED"/>
    <w:rsid w:val="0005565D"/>
    <w:rsid w:val="00057CC8"/>
    <w:rsid w:val="00057EFD"/>
    <w:rsid w:val="0006407C"/>
    <w:rsid w:val="00066FD8"/>
    <w:rsid w:val="00073053"/>
    <w:rsid w:val="000736EC"/>
    <w:rsid w:val="00073991"/>
    <w:rsid w:val="00073E7E"/>
    <w:rsid w:val="00076050"/>
    <w:rsid w:val="00077090"/>
    <w:rsid w:val="0008145E"/>
    <w:rsid w:val="000817AC"/>
    <w:rsid w:val="00081BB7"/>
    <w:rsid w:val="00082024"/>
    <w:rsid w:val="00082CE9"/>
    <w:rsid w:val="00082F24"/>
    <w:rsid w:val="0008357C"/>
    <w:rsid w:val="00084574"/>
    <w:rsid w:val="00084950"/>
    <w:rsid w:val="000858E3"/>
    <w:rsid w:val="0008682A"/>
    <w:rsid w:val="0008697D"/>
    <w:rsid w:val="00087418"/>
    <w:rsid w:val="00087872"/>
    <w:rsid w:val="00087ABF"/>
    <w:rsid w:val="00090149"/>
    <w:rsid w:val="00092755"/>
    <w:rsid w:val="0009396A"/>
    <w:rsid w:val="000962CE"/>
    <w:rsid w:val="00097D51"/>
    <w:rsid w:val="000A1A6E"/>
    <w:rsid w:val="000A1E39"/>
    <w:rsid w:val="000A39B3"/>
    <w:rsid w:val="000A466A"/>
    <w:rsid w:val="000A7174"/>
    <w:rsid w:val="000B0605"/>
    <w:rsid w:val="000B12FF"/>
    <w:rsid w:val="000B1D42"/>
    <w:rsid w:val="000B4D3D"/>
    <w:rsid w:val="000B5610"/>
    <w:rsid w:val="000B74C3"/>
    <w:rsid w:val="000C0B46"/>
    <w:rsid w:val="000C1682"/>
    <w:rsid w:val="000C3612"/>
    <w:rsid w:val="000C4409"/>
    <w:rsid w:val="000C558B"/>
    <w:rsid w:val="000D266C"/>
    <w:rsid w:val="000D5A5F"/>
    <w:rsid w:val="000D79B0"/>
    <w:rsid w:val="000E1AFC"/>
    <w:rsid w:val="000E20B8"/>
    <w:rsid w:val="000E2C4A"/>
    <w:rsid w:val="000E41CB"/>
    <w:rsid w:val="000E5840"/>
    <w:rsid w:val="000E693B"/>
    <w:rsid w:val="000F1B24"/>
    <w:rsid w:val="000F2CBB"/>
    <w:rsid w:val="000F68E9"/>
    <w:rsid w:val="000F69C1"/>
    <w:rsid w:val="00100DE7"/>
    <w:rsid w:val="00100E63"/>
    <w:rsid w:val="00101307"/>
    <w:rsid w:val="0010269F"/>
    <w:rsid w:val="001032E0"/>
    <w:rsid w:val="00104DF9"/>
    <w:rsid w:val="00106F28"/>
    <w:rsid w:val="00111BE9"/>
    <w:rsid w:val="001124DB"/>
    <w:rsid w:val="001137AF"/>
    <w:rsid w:val="00115E97"/>
    <w:rsid w:val="001163F1"/>
    <w:rsid w:val="0012012C"/>
    <w:rsid w:val="00121351"/>
    <w:rsid w:val="0012147A"/>
    <w:rsid w:val="00121680"/>
    <w:rsid w:val="001224E6"/>
    <w:rsid w:val="00123C80"/>
    <w:rsid w:val="00123D01"/>
    <w:rsid w:val="00127175"/>
    <w:rsid w:val="00127721"/>
    <w:rsid w:val="00127812"/>
    <w:rsid w:val="00127C25"/>
    <w:rsid w:val="00130AA8"/>
    <w:rsid w:val="00130D74"/>
    <w:rsid w:val="00130E19"/>
    <w:rsid w:val="00131640"/>
    <w:rsid w:val="00133732"/>
    <w:rsid w:val="00134A72"/>
    <w:rsid w:val="001353F4"/>
    <w:rsid w:val="00135C4B"/>
    <w:rsid w:val="00135D60"/>
    <w:rsid w:val="0013624D"/>
    <w:rsid w:val="0013721B"/>
    <w:rsid w:val="0014134F"/>
    <w:rsid w:val="0014174B"/>
    <w:rsid w:val="001419B1"/>
    <w:rsid w:val="0014208B"/>
    <w:rsid w:val="0014227C"/>
    <w:rsid w:val="00143886"/>
    <w:rsid w:val="001455C6"/>
    <w:rsid w:val="0014630B"/>
    <w:rsid w:val="001471CC"/>
    <w:rsid w:val="00147F68"/>
    <w:rsid w:val="00150584"/>
    <w:rsid w:val="00151B1F"/>
    <w:rsid w:val="00153552"/>
    <w:rsid w:val="00153AC5"/>
    <w:rsid w:val="00154771"/>
    <w:rsid w:val="001554C9"/>
    <w:rsid w:val="00156D1C"/>
    <w:rsid w:val="00160325"/>
    <w:rsid w:val="00160BCB"/>
    <w:rsid w:val="0016296B"/>
    <w:rsid w:val="00162B11"/>
    <w:rsid w:val="001637A6"/>
    <w:rsid w:val="001644EB"/>
    <w:rsid w:val="00165812"/>
    <w:rsid w:val="0016657C"/>
    <w:rsid w:val="00166DFE"/>
    <w:rsid w:val="00167385"/>
    <w:rsid w:val="001712BC"/>
    <w:rsid w:val="00171E23"/>
    <w:rsid w:val="00173B91"/>
    <w:rsid w:val="00175BE4"/>
    <w:rsid w:val="00175D5A"/>
    <w:rsid w:val="0017740E"/>
    <w:rsid w:val="00181998"/>
    <w:rsid w:val="00181E97"/>
    <w:rsid w:val="001822ED"/>
    <w:rsid w:val="00182AAE"/>
    <w:rsid w:val="00185C5F"/>
    <w:rsid w:val="00191408"/>
    <w:rsid w:val="001951F2"/>
    <w:rsid w:val="0019598A"/>
    <w:rsid w:val="00196894"/>
    <w:rsid w:val="001A1769"/>
    <w:rsid w:val="001A2306"/>
    <w:rsid w:val="001A2B07"/>
    <w:rsid w:val="001A4178"/>
    <w:rsid w:val="001A4496"/>
    <w:rsid w:val="001A709C"/>
    <w:rsid w:val="001B049F"/>
    <w:rsid w:val="001B0543"/>
    <w:rsid w:val="001B240E"/>
    <w:rsid w:val="001B2949"/>
    <w:rsid w:val="001B3628"/>
    <w:rsid w:val="001C073C"/>
    <w:rsid w:val="001C076E"/>
    <w:rsid w:val="001C080F"/>
    <w:rsid w:val="001C0AF7"/>
    <w:rsid w:val="001C2B0C"/>
    <w:rsid w:val="001C4D7D"/>
    <w:rsid w:val="001C5B73"/>
    <w:rsid w:val="001C6759"/>
    <w:rsid w:val="001C67D4"/>
    <w:rsid w:val="001C6AAE"/>
    <w:rsid w:val="001D0D1C"/>
    <w:rsid w:val="001D239B"/>
    <w:rsid w:val="001D2923"/>
    <w:rsid w:val="001D7CFF"/>
    <w:rsid w:val="001E0671"/>
    <w:rsid w:val="001E1A3F"/>
    <w:rsid w:val="001E2C0F"/>
    <w:rsid w:val="001E2E50"/>
    <w:rsid w:val="001E37EC"/>
    <w:rsid w:val="001E4BED"/>
    <w:rsid w:val="001E543E"/>
    <w:rsid w:val="001E5775"/>
    <w:rsid w:val="001E5938"/>
    <w:rsid w:val="001E5B3D"/>
    <w:rsid w:val="001E671B"/>
    <w:rsid w:val="001E79D4"/>
    <w:rsid w:val="001F25CE"/>
    <w:rsid w:val="001F3EEC"/>
    <w:rsid w:val="001F57D7"/>
    <w:rsid w:val="001F5E13"/>
    <w:rsid w:val="001F60AD"/>
    <w:rsid w:val="001F69E3"/>
    <w:rsid w:val="001F7009"/>
    <w:rsid w:val="001F7C7C"/>
    <w:rsid w:val="00200372"/>
    <w:rsid w:val="002004C1"/>
    <w:rsid w:val="0020081E"/>
    <w:rsid w:val="002009ED"/>
    <w:rsid w:val="00201109"/>
    <w:rsid w:val="002016E7"/>
    <w:rsid w:val="002049E2"/>
    <w:rsid w:val="00205376"/>
    <w:rsid w:val="0020715D"/>
    <w:rsid w:val="002075B3"/>
    <w:rsid w:val="00207AB7"/>
    <w:rsid w:val="002108D5"/>
    <w:rsid w:val="00210963"/>
    <w:rsid w:val="00211E84"/>
    <w:rsid w:val="00212CC8"/>
    <w:rsid w:val="002133DD"/>
    <w:rsid w:val="00215D18"/>
    <w:rsid w:val="00216EC2"/>
    <w:rsid w:val="00217978"/>
    <w:rsid w:val="00217A43"/>
    <w:rsid w:val="002214C2"/>
    <w:rsid w:val="00222BAC"/>
    <w:rsid w:val="00222C14"/>
    <w:rsid w:val="00222D8D"/>
    <w:rsid w:val="002237C1"/>
    <w:rsid w:val="00224B09"/>
    <w:rsid w:val="00225C7A"/>
    <w:rsid w:val="00226354"/>
    <w:rsid w:val="0023019D"/>
    <w:rsid w:val="002308B2"/>
    <w:rsid w:val="00230CAD"/>
    <w:rsid w:val="00231006"/>
    <w:rsid w:val="0023248A"/>
    <w:rsid w:val="002332EC"/>
    <w:rsid w:val="00235F56"/>
    <w:rsid w:val="00236C74"/>
    <w:rsid w:val="00236DCA"/>
    <w:rsid w:val="002374D6"/>
    <w:rsid w:val="00242504"/>
    <w:rsid w:val="00244C23"/>
    <w:rsid w:val="00251A91"/>
    <w:rsid w:val="00251B93"/>
    <w:rsid w:val="00252768"/>
    <w:rsid w:val="002535FB"/>
    <w:rsid w:val="00255A77"/>
    <w:rsid w:val="00255D29"/>
    <w:rsid w:val="00257C20"/>
    <w:rsid w:val="002603C7"/>
    <w:rsid w:val="002618B4"/>
    <w:rsid w:val="00263294"/>
    <w:rsid w:val="002634AC"/>
    <w:rsid w:val="00263CD8"/>
    <w:rsid w:val="00265546"/>
    <w:rsid w:val="002655B9"/>
    <w:rsid w:val="00265DE6"/>
    <w:rsid w:val="00267AFA"/>
    <w:rsid w:val="00270C7E"/>
    <w:rsid w:val="002711B2"/>
    <w:rsid w:val="00272C9D"/>
    <w:rsid w:val="00273D9F"/>
    <w:rsid w:val="00274AE5"/>
    <w:rsid w:val="00274D1A"/>
    <w:rsid w:val="00277407"/>
    <w:rsid w:val="002812CC"/>
    <w:rsid w:val="00281D46"/>
    <w:rsid w:val="0028393F"/>
    <w:rsid w:val="00283B7E"/>
    <w:rsid w:val="00283C07"/>
    <w:rsid w:val="00283C84"/>
    <w:rsid w:val="00286874"/>
    <w:rsid w:val="00286BF3"/>
    <w:rsid w:val="00286F8C"/>
    <w:rsid w:val="002909B7"/>
    <w:rsid w:val="00291C8B"/>
    <w:rsid w:val="00292FC8"/>
    <w:rsid w:val="00293DBE"/>
    <w:rsid w:val="00294220"/>
    <w:rsid w:val="00294DA5"/>
    <w:rsid w:val="0029588F"/>
    <w:rsid w:val="00296291"/>
    <w:rsid w:val="00296AE4"/>
    <w:rsid w:val="002A016A"/>
    <w:rsid w:val="002A0267"/>
    <w:rsid w:val="002A28CD"/>
    <w:rsid w:val="002A2B05"/>
    <w:rsid w:val="002A6F81"/>
    <w:rsid w:val="002B0019"/>
    <w:rsid w:val="002B0FBA"/>
    <w:rsid w:val="002B21D5"/>
    <w:rsid w:val="002B58D5"/>
    <w:rsid w:val="002B5CD6"/>
    <w:rsid w:val="002B7112"/>
    <w:rsid w:val="002B753C"/>
    <w:rsid w:val="002B7769"/>
    <w:rsid w:val="002C13BC"/>
    <w:rsid w:val="002C25DD"/>
    <w:rsid w:val="002C35DD"/>
    <w:rsid w:val="002C3C78"/>
    <w:rsid w:val="002C44BA"/>
    <w:rsid w:val="002C5FF8"/>
    <w:rsid w:val="002C6415"/>
    <w:rsid w:val="002D1664"/>
    <w:rsid w:val="002D42E4"/>
    <w:rsid w:val="002D5591"/>
    <w:rsid w:val="002D590F"/>
    <w:rsid w:val="002D5FE9"/>
    <w:rsid w:val="002E4472"/>
    <w:rsid w:val="002E5477"/>
    <w:rsid w:val="002E6975"/>
    <w:rsid w:val="002F014E"/>
    <w:rsid w:val="002F1C66"/>
    <w:rsid w:val="002F3401"/>
    <w:rsid w:val="002F3EBD"/>
    <w:rsid w:val="002F47D0"/>
    <w:rsid w:val="002F6FC9"/>
    <w:rsid w:val="002F7C62"/>
    <w:rsid w:val="002F7F06"/>
    <w:rsid w:val="003016DF"/>
    <w:rsid w:val="00301FCF"/>
    <w:rsid w:val="003028D2"/>
    <w:rsid w:val="0030580C"/>
    <w:rsid w:val="00307530"/>
    <w:rsid w:val="00310AAE"/>
    <w:rsid w:val="0031231E"/>
    <w:rsid w:val="0031262C"/>
    <w:rsid w:val="00312F5D"/>
    <w:rsid w:val="003132BA"/>
    <w:rsid w:val="00315FDB"/>
    <w:rsid w:val="0031714B"/>
    <w:rsid w:val="00321C6F"/>
    <w:rsid w:val="003229EA"/>
    <w:rsid w:val="00323028"/>
    <w:rsid w:val="003236A5"/>
    <w:rsid w:val="00324DCA"/>
    <w:rsid w:val="003269A0"/>
    <w:rsid w:val="00327204"/>
    <w:rsid w:val="00327EC8"/>
    <w:rsid w:val="00330CA4"/>
    <w:rsid w:val="00330D6B"/>
    <w:rsid w:val="0033383C"/>
    <w:rsid w:val="003345D6"/>
    <w:rsid w:val="00335282"/>
    <w:rsid w:val="00336AE2"/>
    <w:rsid w:val="00341603"/>
    <w:rsid w:val="00341CA4"/>
    <w:rsid w:val="0034231E"/>
    <w:rsid w:val="00343967"/>
    <w:rsid w:val="00343EBA"/>
    <w:rsid w:val="003443F1"/>
    <w:rsid w:val="0034537C"/>
    <w:rsid w:val="00345DC3"/>
    <w:rsid w:val="003461C2"/>
    <w:rsid w:val="00346E85"/>
    <w:rsid w:val="0034717B"/>
    <w:rsid w:val="00347381"/>
    <w:rsid w:val="00347EB6"/>
    <w:rsid w:val="00347EDC"/>
    <w:rsid w:val="003526F7"/>
    <w:rsid w:val="0035422D"/>
    <w:rsid w:val="0035485B"/>
    <w:rsid w:val="00354FA0"/>
    <w:rsid w:val="003560D5"/>
    <w:rsid w:val="0035616A"/>
    <w:rsid w:val="00357E0F"/>
    <w:rsid w:val="00360AC7"/>
    <w:rsid w:val="00361F55"/>
    <w:rsid w:val="00364157"/>
    <w:rsid w:val="003653EC"/>
    <w:rsid w:val="003834AF"/>
    <w:rsid w:val="00387820"/>
    <w:rsid w:val="003900FF"/>
    <w:rsid w:val="00390A08"/>
    <w:rsid w:val="00390FC6"/>
    <w:rsid w:val="003915C0"/>
    <w:rsid w:val="00393C3D"/>
    <w:rsid w:val="00394E9D"/>
    <w:rsid w:val="003953CD"/>
    <w:rsid w:val="003962AB"/>
    <w:rsid w:val="0039657F"/>
    <w:rsid w:val="00396FB0"/>
    <w:rsid w:val="003A0B07"/>
    <w:rsid w:val="003A0C5D"/>
    <w:rsid w:val="003A26BB"/>
    <w:rsid w:val="003A3E97"/>
    <w:rsid w:val="003A444A"/>
    <w:rsid w:val="003A5F01"/>
    <w:rsid w:val="003A7841"/>
    <w:rsid w:val="003B0CD0"/>
    <w:rsid w:val="003B2038"/>
    <w:rsid w:val="003B4680"/>
    <w:rsid w:val="003B66A8"/>
    <w:rsid w:val="003B7388"/>
    <w:rsid w:val="003B7EFB"/>
    <w:rsid w:val="003C099A"/>
    <w:rsid w:val="003C0D6B"/>
    <w:rsid w:val="003C1404"/>
    <w:rsid w:val="003C2033"/>
    <w:rsid w:val="003C2AD7"/>
    <w:rsid w:val="003C4924"/>
    <w:rsid w:val="003C495F"/>
    <w:rsid w:val="003C6689"/>
    <w:rsid w:val="003C6D03"/>
    <w:rsid w:val="003D0789"/>
    <w:rsid w:val="003D1615"/>
    <w:rsid w:val="003D1C17"/>
    <w:rsid w:val="003D2001"/>
    <w:rsid w:val="003D2C9F"/>
    <w:rsid w:val="003D5DC1"/>
    <w:rsid w:val="003D7E0F"/>
    <w:rsid w:val="003E06D1"/>
    <w:rsid w:val="003E096E"/>
    <w:rsid w:val="003E18A8"/>
    <w:rsid w:val="003E317B"/>
    <w:rsid w:val="003E3D43"/>
    <w:rsid w:val="003E6DD0"/>
    <w:rsid w:val="003E71E4"/>
    <w:rsid w:val="003E75B9"/>
    <w:rsid w:val="003F0DB8"/>
    <w:rsid w:val="003F1111"/>
    <w:rsid w:val="003F24F1"/>
    <w:rsid w:val="003F37DB"/>
    <w:rsid w:val="003F65C0"/>
    <w:rsid w:val="003F713F"/>
    <w:rsid w:val="003F7535"/>
    <w:rsid w:val="003F7FBF"/>
    <w:rsid w:val="00401764"/>
    <w:rsid w:val="004033DD"/>
    <w:rsid w:val="004039FB"/>
    <w:rsid w:val="00403F40"/>
    <w:rsid w:val="00404B20"/>
    <w:rsid w:val="004055CE"/>
    <w:rsid w:val="00405F47"/>
    <w:rsid w:val="00406D7A"/>
    <w:rsid w:val="00407D3C"/>
    <w:rsid w:val="0041082F"/>
    <w:rsid w:val="00412DB8"/>
    <w:rsid w:val="00413167"/>
    <w:rsid w:val="00413F52"/>
    <w:rsid w:val="00414103"/>
    <w:rsid w:val="00414D02"/>
    <w:rsid w:val="00415404"/>
    <w:rsid w:val="0041645E"/>
    <w:rsid w:val="00423891"/>
    <w:rsid w:val="004264C7"/>
    <w:rsid w:val="00426D26"/>
    <w:rsid w:val="00427DB7"/>
    <w:rsid w:val="00427E46"/>
    <w:rsid w:val="004315A8"/>
    <w:rsid w:val="00432100"/>
    <w:rsid w:val="00432E0D"/>
    <w:rsid w:val="00435B44"/>
    <w:rsid w:val="00437185"/>
    <w:rsid w:val="00440BC9"/>
    <w:rsid w:val="00443F55"/>
    <w:rsid w:val="004443CF"/>
    <w:rsid w:val="0044617C"/>
    <w:rsid w:val="004462F3"/>
    <w:rsid w:val="004464EF"/>
    <w:rsid w:val="00447800"/>
    <w:rsid w:val="00447C54"/>
    <w:rsid w:val="00451307"/>
    <w:rsid w:val="004527E9"/>
    <w:rsid w:val="00452D46"/>
    <w:rsid w:val="00454B8C"/>
    <w:rsid w:val="004577C9"/>
    <w:rsid w:val="00460237"/>
    <w:rsid w:val="00460764"/>
    <w:rsid w:val="004608A6"/>
    <w:rsid w:val="0046186D"/>
    <w:rsid w:val="00462111"/>
    <w:rsid w:val="0046282D"/>
    <w:rsid w:val="0046675F"/>
    <w:rsid w:val="00467B7C"/>
    <w:rsid w:val="004708A6"/>
    <w:rsid w:val="004718DD"/>
    <w:rsid w:val="00471CEB"/>
    <w:rsid w:val="0047628F"/>
    <w:rsid w:val="004776A5"/>
    <w:rsid w:val="00480C15"/>
    <w:rsid w:val="00480DE2"/>
    <w:rsid w:val="00483294"/>
    <w:rsid w:val="00483BCC"/>
    <w:rsid w:val="00485387"/>
    <w:rsid w:val="00485A60"/>
    <w:rsid w:val="004871DA"/>
    <w:rsid w:val="004873B1"/>
    <w:rsid w:val="00487992"/>
    <w:rsid w:val="00490F76"/>
    <w:rsid w:val="0049164D"/>
    <w:rsid w:val="00493C0E"/>
    <w:rsid w:val="00493E42"/>
    <w:rsid w:val="004960D7"/>
    <w:rsid w:val="004969BE"/>
    <w:rsid w:val="00497E99"/>
    <w:rsid w:val="004A04AB"/>
    <w:rsid w:val="004A2773"/>
    <w:rsid w:val="004A34EE"/>
    <w:rsid w:val="004A3B56"/>
    <w:rsid w:val="004A4DE1"/>
    <w:rsid w:val="004A525E"/>
    <w:rsid w:val="004A7150"/>
    <w:rsid w:val="004A71AF"/>
    <w:rsid w:val="004A72F2"/>
    <w:rsid w:val="004B135B"/>
    <w:rsid w:val="004B1577"/>
    <w:rsid w:val="004B2A09"/>
    <w:rsid w:val="004B442D"/>
    <w:rsid w:val="004B75C4"/>
    <w:rsid w:val="004B7B58"/>
    <w:rsid w:val="004C1179"/>
    <w:rsid w:val="004C18B2"/>
    <w:rsid w:val="004C2924"/>
    <w:rsid w:val="004C2C22"/>
    <w:rsid w:val="004C33C1"/>
    <w:rsid w:val="004C5F8F"/>
    <w:rsid w:val="004C74F9"/>
    <w:rsid w:val="004C7A1E"/>
    <w:rsid w:val="004D14F4"/>
    <w:rsid w:val="004D1E3B"/>
    <w:rsid w:val="004D2282"/>
    <w:rsid w:val="004D37FE"/>
    <w:rsid w:val="004D4927"/>
    <w:rsid w:val="004D5A1F"/>
    <w:rsid w:val="004E0C1E"/>
    <w:rsid w:val="004E1E58"/>
    <w:rsid w:val="004E2441"/>
    <w:rsid w:val="004E3E42"/>
    <w:rsid w:val="004E53A4"/>
    <w:rsid w:val="004F10E7"/>
    <w:rsid w:val="004F16B3"/>
    <w:rsid w:val="004F177A"/>
    <w:rsid w:val="004F33F6"/>
    <w:rsid w:val="004F4452"/>
    <w:rsid w:val="004F55F8"/>
    <w:rsid w:val="004F5944"/>
    <w:rsid w:val="004F6AA3"/>
    <w:rsid w:val="004F7184"/>
    <w:rsid w:val="005003C3"/>
    <w:rsid w:val="00503931"/>
    <w:rsid w:val="00503ADF"/>
    <w:rsid w:val="0050503F"/>
    <w:rsid w:val="00506284"/>
    <w:rsid w:val="00506756"/>
    <w:rsid w:val="00506D4C"/>
    <w:rsid w:val="00507D46"/>
    <w:rsid w:val="005100ED"/>
    <w:rsid w:val="00511A76"/>
    <w:rsid w:val="00514179"/>
    <w:rsid w:val="00514706"/>
    <w:rsid w:val="00516604"/>
    <w:rsid w:val="00517D79"/>
    <w:rsid w:val="005232EF"/>
    <w:rsid w:val="005239E3"/>
    <w:rsid w:val="00524208"/>
    <w:rsid w:val="00524EB8"/>
    <w:rsid w:val="00524FC2"/>
    <w:rsid w:val="00527F77"/>
    <w:rsid w:val="005328FE"/>
    <w:rsid w:val="0053386B"/>
    <w:rsid w:val="00534DEA"/>
    <w:rsid w:val="00536D92"/>
    <w:rsid w:val="00536E29"/>
    <w:rsid w:val="00540C9F"/>
    <w:rsid w:val="0054240A"/>
    <w:rsid w:val="005427CA"/>
    <w:rsid w:val="00546BB1"/>
    <w:rsid w:val="005503B3"/>
    <w:rsid w:val="00550745"/>
    <w:rsid w:val="00553198"/>
    <w:rsid w:val="00555246"/>
    <w:rsid w:val="00556E44"/>
    <w:rsid w:val="00557F65"/>
    <w:rsid w:val="00560BF7"/>
    <w:rsid w:val="00561AB3"/>
    <w:rsid w:val="00564505"/>
    <w:rsid w:val="00567F6A"/>
    <w:rsid w:val="005712A6"/>
    <w:rsid w:val="005733CE"/>
    <w:rsid w:val="00573428"/>
    <w:rsid w:val="00586A42"/>
    <w:rsid w:val="00590197"/>
    <w:rsid w:val="005911DE"/>
    <w:rsid w:val="00591DC6"/>
    <w:rsid w:val="00592C3C"/>
    <w:rsid w:val="00592C7D"/>
    <w:rsid w:val="005945BD"/>
    <w:rsid w:val="00596AED"/>
    <w:rsid w:val="005A1147"/>
    <w:rsid w:val="005A1FAC"/>
    <w:rsid w:val="005A2684"/>
    <w:rsid w:val="005A6607"/>
    <w:rsid w:val="005A6717"/>
    <w:rsid w:val="005A6D14"/>
    <w:rsid w:val="005B0A00"/>
    <w:rsid w:val="005B36C8"/>
    <w:rsid w:val="005B3D9A"/>
    <w:rsid w:val="005B4D2B"/>
    <w:rsid w:val="005B7612"/>
    <w:rsid w:val="005C16F8"/>
    <w:rsid w:val="005C7580"/>
    <w:rsid w:val="005D31A1"/>
    <w:rsid w:val="005D62BE"/>
    <w:rsid w:val="005D685D"/>
    <w:rsid w:val="005D7C6D"/>
    <w:rsid w:val="005E0808"/>
    <w:rsid w:val="005E0D3C"/>
    <w:rsid w:val="005E15A8"/>
    <w:rsid w:val="005E2903"/>
    <w:rsid w:val="005E2A87"/>
    <w:rsid w:val="005E2B22"/>
    <w:rsid w:val="005E36D2"/>
    <w:rsid w:val="005E433D"/>
    <w:rsid w:val="005E67C5"/>
    <w:rsid w:val="005F15B7"/>
    <w:rsid w:val="005F36B5"/>
    <w:rsid w:val="005F48E0"/>
    <w:rsid w:val="005F4A0B"/>
    <w:rsid w:val="005F6A85"/>
    <w:rsid w:val="005F718F"/>
    <w:rsid w:val="005F7DC9"/>
    <w:rsid w:val="00600E99"/>
    <w:rsid w:val="00602487"/>
    <w:rsid w:val="00603929"/>
    <w:rsid w:val="00606267"/>
    <w:rsid w:val="00606928"/>
    <w:rsid w:val="006104EF"/>
    <w:rsid w:val="006113EE"/>
    <w:rsid w:val="00612527"/>
    <w:rsid w:val="00613F95"/>
    <w:rsid w:val="006147B8"/>
    <w:rsid w:val="006158AC"/>
    <w:rsid w:val="00615FDC"/>
    <w:rsid w:val="0062178E"/>
    <w:rsid w:val="0062551E"/>
    <w:rsid w:val="00626A6C"/>
    <w:rsid w:val="00626C07"/>
    <w:rsid w:val="0062787C"/>
    <w:rsid w:val="0063047A"/>
    <w:rsid w:val="0063274D"/>
    <w:rsid w:val="006347AF"/>
    <w:rsid w:val="006457B2"/>
    <w:rsid w:val="00646108"/>
    <w:rsid w:val="00647F47"/>
    <w:rsid w:val="00652A79"/>
    <w:rsid w:val="006560F5"/>
    <w:rsid w:val="00656D64"/>
    <w:rsid w:val="00656DEC"/>
    <w:rsid w:val="00660CC8"/>
    <w:rsid w:val="00661719"/>
    <w:rsid w:val="006632FC"/>
    <w:rsid w:val="006704CD"/>
    <w:rsid w:val="00670F4D"/>
    <w:rsid w:val="00671E9A"/>
    <w:rsid w:val="00671FF3"/>
    <w:rsid w:val="00673725"/>
    <w:rsid w:val="00674352"/>
    <w:rsid w:val="00677C03"/>
    <w:rsid w:val="00685D21"/>
    <w:rsid w:val="00686949"/>
    <w:rsid w:val="00690A80"/>
    <w:rsid w:val="00690E67"/>
    <w:rsid w:val="00692204"/>
    <w:rsid w:val="00694362"/>
    <w:rsid w:val="00696196"/>
    <w:rsid w:val="006967D6"/>
    <w:rsid w:val="00697046"/>
    <w:rsid w:val="00697A43"/>
    <w:rsid w:val="006A13B2"/>
    <w:rsid w:val="006A16B1"/>
    <w:rsid w:val="006A1A10"/>
    <w:rsid w:val="006A2D4F"/>
    <w:rsid w:val="006A2FF5"/>
    <w:rsid w:val="006A341A"/>
    <w:rsid w:val="006A3DA1"/>
    <w:rsid w:val="006A42CA"/>
    <w:rsid w:val="006A52DC"/>
    <w:rsid w:val="006A583C"/>
    <w:rsid w:val="006A6DC0"/>
    <w:rsid w:val="006A71C4"/>
    <w:rsid w:val="006B4F38"/>
    <w:rsid w:val="006B662B"/>
    <w:rsid w:val="006B6955"/>
    <w:rsid w:val="006B6C58"/>
    <w:rsid w:val="006C2BB3"/>
    <w:rsid w:val="006C31DF"/>
    <w:rsid w:val="006C40D1"/>
    <w:rsid w:val="006C4209"/>
    <w:rsid w:val="006C4769"/>
    <w:rsid w:val="006C52B2"/>
    <w:rsid w:val="006C72D0"/>
    <w:rsid w:val="006D0D78"/>
    <w:rsid w:val="006E575D"/>
    <w:rsid w:val="006E5CED"/>
    <w:rsid w:val="006E7C52"/>
    <w:rsid w:val="006F0251"/>
    <w:rsid w:val="006F2714"/>
    <w:rsid w:val="006F4F3D"/>
    <w:rsid w:val="006F6F17"/>
    <w:rsid w:val="007029AB"/>
    <w:rsid w:val="0070498F"/>
    <w:rsid w:val="0070667C"/>
    <w:rsid w:val="0071024D"/>
    <w:rsid w:val="00710596"/>
    <w:rsid w:val="00713064"/>
    <w:rsid w:val="00713596"/>
    <w:rsid w:val="00714195"/>
    <w:rsid w:val="007144D4"/>
    <w:rsid w:val="00715625"/>
    <w:rsid w:val="00715EE9"/>
    <w:rsid w:val="00716892"/>
    <w:rsid w:val="0072014F"/>
    <w:rsid w:val="007201E2"/>
    <w:rsid w:val="0072476A"/>
    <w:rsid w:val="00725A83"/>
    <w:rsid w:val="00726071"/>
    <w:rsid w:val="00727BA4"/>
    <w:rsid w:val="0073017A"/>
    <w:rsid w:val="00736666"/>
    <w:rsid w:val="00736D4A"/>
    <w:rsid w:val="0073787B"/>
    <w:rsid w:val="00737994"/>
    <w:rsid w:val="007413AE"/>
    <w:rsid w:val="00742333"/>
    <w:rsid w:val="0074292D"/>
    <w:rsid w:val="0074676F"/>
    <w:rsid w:val="00750CB8"/>
    <w:rsid w:val="00752B6B"/>
    <w:rsid w:val="00755B1B"/>
    <w:rsid w:val="00756DC5"/>
    <w:rsid w:val="00757D3B"/>
    <w:rsid w:val="007642A4"/>
    <w:rsid w:val="00766C0A"/>
    <w:rsid w:val="00766DCB"/>
    <w:rsid w:val="0076746D"/>
    <w:rsid w:val="00771DE1"/>
    <w:rsid w:val="00774394"/>
    <w:rsid w:val="007745F4"/>
    <w:rsid w:val="00775E6D"/>
    <w:rsid w:val="007817AB"/>
    <w:rsid w:val="00781C0C"/>
    <w:rsid w:val="007838D3"/>
    <w:rsid w:val="0078524F"/>
    <w:rsid w:val="00786311"/>
    <w:rsid w:val="00790867"/>
    <w:rsid w:val="007915AF"/>
    <w:rsid w:val="007938FA"/>
    <w:rsid w:val="007960DB"/>
    <w:rsid w:val="00796297"/>
    <w:rsid w:val="007A0243"/>
    <w:rsid w:val="007A1BEC"/>
    <w:rsid w:val="007A21F1"/>
    <w:rsid w:val="007A2CF1"/>
    <w:rsid w:val="007A2EB3"/>
    <w:rsid w:val="007A37D0"/>
    <w:rsid w:val="007A47BD"/>
    <w:rsid w:val="007A48BD"/>
    <w:rsid w:val="007A4AFE"/>
    <w:rsid w:val="007A52E0"/>
    <w:rsid w:val="007A6ED2"/>
    <w:rsid w:val="007A772B"/>
    <w:rsid w:val="007A7DB1"/>
    <w:rsid w:val="007A7ED6"/>
    <w:rsid w:val="007B32CA"/>
    <w:rsid w:val="007B44C9"/>
    <w:rsid w:val="007B748D"/>
    <w:rsid w:val="007B78FF"/>
    <w:rsid w:val="007B7911"/>
    <w:rsid w:val="007C0DF3"/>
    <w:rsid w:val="007C0E3C"/>
    <w:rsid w:val="007C1480"/>
    <w:rsid w:val="007C2559"/>
    <w:rsid w:val="007C352F"/>
    <w:rsid w:val="007C3CDE"/>
    <w:rsid w:val="007C4068"/>
    <w:rsid w:val="007D0623"/>
    <w:rsid w:val="007D0C83"/>
    <w:rsid w:val="007D0FF0"/>
    <w:rsid w:val="007D3B08"/>
    <w:rsid w:val="007D4008"/>
    <w:rsid w:val="007D4CEC"/>
    <w:rsid w:val="007D6CE7"/>
    <w:rsid w:val="007D6DAD"/>
    <w:rsid w:val="007D7C1F"/>
    <w:rsid w:val="007E1202"/>
    <w:rsid w:val="007E28FE"/>
    <w:rsid w:val="007E30F8"/>
    <w:rsid w:val="007E3F11"/>
    <w:rsid w:val="007E4D16"/>
    <w:rsid w:val="007E565B"/>
    <w:rsid w:val="007E5E9C"/>
    <w:rsid w:val="007E651B"/>
    <w:rsid w:val="007F2704"/>
    <w:rsid w:val="007F28BD"/>
    <w:rsid w:val="007F640D"/>
    <w:rsid w:val="007F6678"/>
    <w:rsid w:val="007F6DE3"/>
    <w:rsid w:val="007F7105"/>
    <w:rsid w:val="007F7E6D"/>
    <w:rsid w:val="0080198E"/>
    <w:rsid w:val="00804FC8"/>
    <w:rsid w:val="00806569"/>
    <w:rsid w:val="00810170"/>
    <w:rsid w:val="00810E71"/>
    <w:rsid w:val="00811C9B"/>
    <w:rsid w:val="008129A0"/>
    <w:rsid w:val="00813AD9"/>
    <w:rsid w:val="0081747C"/>
    <w:rsid w:val="00817933"/>
    <w:rsid w:val="00820A6A"/>
    <w:rsid w:val="008218E8"/>
    <w:rsid w:val="00821B3D"/>
    <w:rsid w:val="0082255D"/>
    <w:rsid w:val="008254BF"/>
    <w:rsid w:val="00825D5F"/>
    <w:rsid w:val="008274D7"/>
    <w:rsid w:val="00833AC7"/>
    <w:rsid w:val="00833C36"/>
    <w:rsid w:val="00833D2F"/>
    <w:rsid w:val="00834CFD"/>
    <w:rsid w:val="00835E6A"/>
    <w:rsid w:val="00837100"/>
    <w:rsid w:val="00837991"/>
    <w:rsid w:val="008465D4"/>
    <w:rsid w:val="00847A6E"/>
    <w:rsid w:val="00847DD3"/>
    <w:rsid w:val="008503F7"/>
    <w:rsid w:val="0085071F"/>
    <w:rsid w:val="00851FD7"/>
    <w:rsid w:val="0085533F"/>
    <w:rsid w:val="00856677"/>
    <w:rsid w:val="00856813"/>
    <w:rsid w:val="00856874"/>
    <w:rsid w:val="0085689F"/>
    <w:rsid w:val="00860AC6"/>
    <w:rsid w:val="00861FF0"/>
    <w:rsid w:val="008644F5"/>
    <w:rsid w:val="008649CF"/>
    <w:rsid w:val="00864CD9"/>
    <w:rsid w:val="00865DE2"/>
    <w:rsid w:val="008670AF"/>
    <w:rsid w:val="0087076B"/>
    <w:rsid w:val="00870BAF"/>
    <w:rsid w:val="00873DE9"/>
    <w:rsid w:val="0088164A"/>
    <w:rsid w:val="00882BF1"/>
    <w:rsid w:val="00884B67"/>
    <w:rsid w:val="00887E01"/>
    <w:rsid w:val="008902DB"/>
    <w:rsid w:val="00892445"/>
    <w:rsid w:val="00893AD0"/>
    <w:rsid w:val="008955D9"/>
    <w:rsid w:val="00895D02"/>
    <w:rsid w:val="008A2988"/>
    <w:rsid w:val="008A51FF"/>
    <w:rsid w:val="008A6C7F"/>
    <w:rsid w:val="008A7134"/>
    <w:rsid w:val="008B15F7"/>
    <w:rsid w:val="008B1D66"/>
    <w:rsid w:val="008B3640"/>
    <w:rsid w:val="008B36DA"/>
    <w:rsid w:val="008B4144"/>
    <w:rsid w:val="008B44F6"/>
    <w:rsid w:val="008B4890"/>
    <w:rsid w:val="008B706E"/>
    <w:rsid w:val="008C04D5"/>
    <w:rsid w:val="008C57AE"/>
    <w:rsid w:val="008C5A84"/>
    <w:rsid w:val="008C6860"/>
    <w:rsid w:val="008C6994"/>
    <w:rsid w:val="008C6FBD"/>
    <w:rsid w:val="008C7501"/>
    <w:rsid w:val="008D1BD6"/>
    <w:rsid w:val="008D2B2C"/>
    <w:rsid w:val="008D2B8C"/>
    <w:rsid w:val="008D32B7"/>
    <w:rsid w:val="008D3AD3"/>
    <w:rsid w:val="008D466C"/>
    <w:rsid w:val="008D5BDF"/>
    <w:rsid w:val="008D7EC4"/>
    <w:rsid w:val="008E05F8"/>
    <w:rsid w:val="008E17FB"/>
    <w:rsid w:val="008E1A17"/>
    <w:rsid w:val="008E1CDE"/>
    <w:rsid w:val="008E2B5A"/>
    <w:rsid w:val="008E2C59"/>
    <w:rsid w:val="008E378B"/>
    <w:rsid w:val="008E393D"/>
    <w:rsid w:val="008E5031"/>
    <w:rsid w:val="008E5FA0"/>
    <w:rsid w:val="008E681A"/>
    <w:rsid w:val="008E794B"/>
    <w:rsid w:val="008F0391"/>
    <w:rsid w:val="008F138C"/>
    <w:rsid w:val="008F2331"/>
    <w:rsid w:val="008F25BD"/>
    <w:rsid w:val="008F2B48"/>
    <w:rsid w:val="008F2D2A"/>
    <w:rsid w:val="008F7724"/>
    <w:rsid w:val="008F7DCE"/>
    <w:rsid w:val="00900C8B"/>
    <w:rsid w:val="00901EA4"/>
    <w:rsid w:val="00903318"/>
    <w:rsid w:val="00903A1D"/>
    <w:rsid w:val="009041C9"/>
    <w:rsid w:val="009055CA"/>
    <w:rsid w:val="00906C8C"/>
    <w:rsid w:val="00911CF8"/>
    <w:rsid w:val="00912A71"/>
    <w:rsid w:val="00913E80"/>
    <w:rsid w:val="00914B41"/>
    <w:rsid w:val="0091543D"/>
    <w:rsid w:val="00916BBD"/>
    <w:rsid w:val="00916FD3"/>
    <w:rsid w:val="00922996"/>
    <w:rsid w:val="0092424F"/>
    <w:rsid w:val="00924B87"/>
    <w:rsid w:val="00927214"/>
    <w:rsid w:val="009312AD"/>
    <w:rsid w:val="009327FD"/>
    <w:rsid w:val="00933C4C"/>
    <w:rsid w:val="00941232"/>
    <w:rsid w:val="0094168E"/>
    <w:rsid w:val="0094169C"/>
    <w:rsid w:val="00942BFD"/>
    <w:rsid w:val="009456C7"/>
    <w:rsid w:val="00946078"/>
    <w:rsid w:val="00947C54"/>
    <w:rsid w:val="00947DCC"/>
    <w:rsid w:val="00950174"/>
    <w:rsid w:val="009511DD"/>
    <w:rsid w:val="009522AA"/>
    <w:rsid w:val="0095443E"/>
    <w:rsid w:val="00956C9A"/>
    <w:rsid w:val="009600CE"/>
    <w:rsid w:val="0096124A"/>
    <w:rsid w:val="009616D0"/>
    <w:rsid w:val="0096562A"/>
    <w:rsid w:val="0096627B"/>
    <w:rsid w:val="00966F4E"/>
    <w:rsid w:val="00967B1F"/>
    <w:rsid w:val="00967E24"/>
    <w:rsid w:val="009719FB"/>
    <w:rsid w:val="00972C5E"/>
    <w:rsid w:val="00972F7A"/>
    <w:rsid w:val="009738C3"/>
    <w:rsid w:val="00975053"/>
    <w:rsid w:val="00977E8E"/>
    <w:rsid w:val="00983EF4"/>
    <w:rsid w:val="0098451B"/>
    <w:rsid w:val="009865C7"/>
    <w:rsid w:val="00986E6E"/>
    <w:rsid w:val="00987A65"/>
    <w:rsid w:val="00992C64"/>
    <w:rsid w:val="00992D62"/>
    <w:rsid w:val="0099323D"/>
    <w:rsid w:val="009A0127"/>
    <w:rsid w:val="009A08D8"/>
    <w:rsid w:val="009A22B4"/>
    <w:rsid w:val="009A33B0"/>
    <w:rsid w:val="009A397E"/>
    <w:rsid w:val="009A47C9"/>
    <w:rsid w:val="009A7DCC"/>
    <w:rsid w:val="009B10D2"/>
    <w:rsid w:val="009B1750"/>
    <w:rsid w:val="009B283F"/>
    <w:rsid w:val="009B2D1C"/>
    <w:rsid w:val="009B4CAF"/>
    <w:rsid w:val="009B50BE"/>
    <w:rsid w:val="009B6483"/>
    <w:rsid w:val="009B7EFE"/>
    <w:rsid w:val="009B7F25"/>
    <w:rsid w:val="009C21DA"/>
    <w:rsid w:val="009C39B0"/>
    <w:rsid w:val="009C4753"/>
    <w:rsid w:val="009C52B8"/>
    <w:rsid w:val="009C64FB"/>
    <w:rsid w:val="009C7F76"/>
    <w:rsid w:val="009D0278"/>
    <w:rsid w:val="009D063B"/>
    <w:rsid w:val="009D39BA"/>
    <w:rsid w:val="009D6F27"/>
    <w:rsid w:val="009D723C"/>
    <w:rsid w:val="009D766D"/>
    <w:rsid w:val="009E28DC"/>
    <w:rsid w:val="009E6820"/>
    <w:rsid w:val="009F0979"/>
    <w:rsid w:val="009F0AAB"/>
    <w:rsid w:val="009F0F9F"/>
    <w:rsid w:val="009F48CE"/>
    <w:rsid w:val="009F65DE"/>
    <w:rsid w:val="00A0015C"/>
    <w:rsid w:val="00A0279C"/>
    <w:rsid w:val="00A02E78"/>
    <w:rsid w:val="00A02FF5"/>
    <w:rsid w:val="00A0550D"/>
    <w:rsid w:val="00A061FA"/>
    <w:rsid w:val="00A10020"/>
    <w:rsid w:val="00A12A5D"/>
    <w:rsid w:val="00A13482"/>
    <w:rsid w:val="00A13519"/>
    <w:rsid w:val="00A147C7"/>
    <w:rsid w:val="00A151B8"/>
    <w:rsid w:val="00A16F57"/>
    <w:rsid w:val="00A20902"/>
    <w:rsid w:val="00A22CA2"/>
    <w:rsid w:val="00A23110"/>
    <w:rsid w:val="00A25938"/>
    <w:rsid w:val="00A25F93"/>
    <w:rsid w:val="00A3058B"/>
    <w:rsid w:val="00A31367"/>
    <w:rsid w:val="00A31A9E"/>
    <w:rsid w:val="00A3597B"/>
    <w:rsid w:val="00A35C5B"/>
    <w:rsid w:val="00A3671A"/>
    <w:rsid w:val="00A36E3F"/>
    <w:rsid w:val="00A37889"/>
    <w:rsid w:val="00A37C89"/>
    <w:rsid w:val="00A41AD8"/>
    <w:rsid w:val="00A43402"/>
    <w:rsid w:val="00A44FFA"/>
    <w:rsid w:val="00A50373"/>
    <w:rsid w:val="00A538D5"/>
    <w:rsid w:val="00A60A76"/>
    <w:rsid w:val="00A615A9"/>
    <w:rsid w:val="00A6265E"/>
    <w:rsid w:val="00A6557D"/>
    <w:rsid w:val="00A6655F"/>
    <w:rsid w:val="00A70F69"/>
    <w:rsid w:val="00A71796"/>
    <w:rsid w:val="00A73A58"/>
    <w:rsid w:val="00A743FC"/>
    <w:rsid w:val="00A74EC2"/>
    <w:rsid w:val="00A7634D"/>
    <w:rsid w:val="00A80089"/>
    <w:rsid w:val="00A80A34"/>
    <w:rsid w:val="00A81378"/>
    <w:rsid w:val="00A82029"/>
    <w:rsid w:val="00A82A68"/>
    <w:rsid w:val="00A85EB6"/>
    <w:rsid w:val="00A87036"/>
    <w:rsid w:val="00A8759D"/>
    <w:rsid w:val="00A90498"/>
    <w:rsid w:val="00A91266"/>
    <w:rsid w:val="00A92833"/>
    <w:rsid w:val="00A941A6"/>
    <w:rsid w:val="00A94249"/>
    <w:rsid w:val="00A951AF"/>
    <w:rsid w:val="00A958AB"/>
    <w:rsid w:val="00AA3C67"/>
    <w:rsid w:val="00AA428C"/>
    <w:rsid w:val="00AB1B6C"/>
    <w:rsid w:val="00AB2730"/>
    <w:rsid w:val="00AB3714"/>
    <w:rsid w:val="00AB375C"/>
    <w:rsid w:val="00AB4162"/>
    <w:rsid w:val="00AB67AB"/>
    <w:rsid w:val="00AB7A7F"/>
    <w:rsid w:val="00AC09AA"/>
    <w:rsid w:val="00AC0E88"/>
    <w:rsid w:val="00AC1D7F"/>
    <w:rsid w:val="00AC22F1"/>
    <w:rsid w:val="00AC3F60"/>
    <w:rsid w:val="00AC3FC8"/>
    <w:rsid w:val="00AC7E74"/>
    <w:rsid w:val="00AD10BB"/>
    <w:rsid w:val="00AD13DA"/>
    <w:rsid w:val="00AD4AEA"/>
    <w:rsid w:val="00AD4E57"/>
    <w:rsid w:val="00AD5910"/>
    <w:rsid w:val="00AD6B5C"/>
    <w:rsid w:val="00AD7FDE"/>
    <w:rsid w:val="00AE0301"/>
    <w:rsid w:val="00AE06AE"/>
    <w:rsid w:val="00AE2E71"/>
    <w:rsid w:val="00AE3AE8"/>
    <w:rsid w:val="00AE3DA8"/>
    <w:rsid w:val="00AE548D"/>
    <w:rsid w:val="00AE6088"/>
    <w:rsid w:val="00AE66BA"/>
    <w:rsid w:val="00AF2516"/>
    <w:rsid w:val="00AF25C2"/>
    <w:rsid w:val="00AF4AE5"/>
    <w:rsid w:val="00AF5250"/>
    <w:rsid w:val="00AF6D79"/>
    <w:rsid w:val="00AF7D53"/>
    <w:rsid w:val="00B005B1"/>
    <w:rsid w:val="00B01185"/>
    <w:rsid w:val="00B0178D"/>
    <w:rsid w:val="00B01E61"/>
    <w:rsid w:val="00B02F8B"/>
    <w:rsid w:val="00B04F51"/>
    <w:rsid w:val="00B0657B"/>
    <w:rsid w:val="00B108B9"/>
    <w:rsid w:val="00B11B3C"/>
    <w:rsid w:val="00B11CD8"/>
    <w:rsid w:val="00B14266"/>
    <w:rsid w:val="00B14384"/>
    <w:rsid w:val="00B21360"/>
    <w:rsid w:val="00B21409"/>
    <w:rsid w:val="00B21685"/>
    <w:rsid w:val="00B22E6F"/>
    <w:rsid w:val="00B24031"/>
    <w:rsid w:val="00B24B8A"/>
    <w:rsid w:val="00B260E7"/>
    <w:rsid w:val="00B3172B"/>
    <w:rsid w:val="00B3232A"/>
    <w:rsid w:val="00B3252F"/>
    <w:rsid w:val="00B33D02"/>
    <w:rsid w:val="00B34630"/>
    <w:rsid w:val="00B354CA"/>
    <w:rsid w:val="00B362A3"/>
    <w:rsid w:val="00B36A3F"/>
    <w:rsid w:val="00B415BB"/>
    <w:rsid w:val="00B42F0E"/>
    <w:rsid w:val="00B46464"/>
    <w:rsid w:val="00B5047D"/>
    <w:rsid w:val="00B50DC3"/>
    <w:rsid w:val="00B50F1D"/>
    <w:rsid w:val="00B51128"/>
    <w:rsid w:val="00B5431D"/>
    <w:rsid w:val="00B55AA8"/>
    <w:rsid w:val="00B56C1D"/>
    <w:rsid w:val="00B6060C"/>
    <w:rsid w:val="00B657B0"/>
    <w:rsid w:val="00B70F95"/>
    <w:rsid w:val="00B71535"/>
    <w:rsid w:val="00B73637"/>
    <w:rsid w:val="00B7613D"/>
    <w:rsid w:val="00B76724"/>
    <w:rsid w:val="00B7729F"/>
    <w:rsid w:val="00B77582"/>
    <w:rsid w:val="00B8209E"/>
    <w:rsid w:val="00B82172"/>
    <w:rsid w:val="00B83F92"/>
    <w:rsid w:val="00B85152"/>
    <w:rsid w:val="00B85F1E"/>
    <w:rsid w:val="00B87197"/>
    <w:rsid w:val="00B87D9A"/>
    <w:rsid w:val="00B90713"/>
    <w:rsid w:val="00B91875"/>
    <w:rsid w:val="00B919CD"/>
    <w:rsid w:val="00B958A1"/>
    <w:rsid w:val="00B96B14"/>
    <w:rsid w:val="00B972D0"/>
    <w:rsid w:val="00B973AB"/>
    <w:rsid w:val="00B97B95"/>
    <w:rsid w:val="00BA024E"/>
    <w:rsid w:val="00BA0AD9"/>
    <w:rsid w:val="00BA27AA"/>
    <w:rsid w:val="00BA27B6"/>
    <w:rsid w:val="00BA2C13"/>
    <w:rsid w:val="00BA4921"/>
    <w:rsid w:val="00BA5CF5"/>
    <w:rsid w:val="00BA6CCC"/>
    <w:rsid w:val="00BB1FBC"/>
    <w:rsid w:val="00BB2848"/>
    <w:rsid w:val="00BB2A03"/>
    <w:rsid w:val="00BB35F2"/>
    <w:rsid w:val="00BB361D"/>
    <w:rsid w:val="00BC05EF"/>
    <w:rsid w:val="00BC0D46"/>
    <w:rsid w:val="00BC1729"/>
    <w:rsid w:val="00BC2152"/>
    <w:rsid w:val="00BC2728"/>
    <w:rsid w:val="00BC29D2"/>
    <w:rsid w:val="00BC40A4"/>
    <w:rsid w:val="00BC48F2"/>
    <w:rsid w:val="00BC4C0D"/>
    <w:rsid w:val="00BC57D8"/>
    <w:rsid w:val="00BC78B6"/>
    <w:rsid w:val="00BC7F5E"/>
    <w:rsid w:val="00BD120F"/>
    <w:rsid w:val="00BD18E1"/>
    <w:rsid w:val="00BD2FB3"/>
    <w:rsid w:val="00BD3DC0"/>
    <w:rsid w:val="00BD405F"/>
    <w:rsid w:val="00BD507A"/>
    <w:rsid w:val="00BD7297"/>
    <w:rsid w:val="00BD79A1"/>
    <w:rsid w:val="00BD7FD8"/>
    <w:rsid w:val="00BE26C3"/>
    <w:rsid w:val="00BE3609"/>
    <w:rsid w:val="00BE3639"/>
    <w:rsid w:val="00BE4689"/>
    <w:rsid w:val="00BE4AD8"/>
    <w:rsid w:val="00BE70B8"/>
    <w:rsid w:val="00BE7976"/>
    <w:rsid w:val="00BF1B8D"/>
    <w:rsid w:val="00BF1BDF"/>
    <w:rsid w:val="00BF46A6"/>
    <w:rsid w:val="00BF4805"/>
    <w:rsid w:val="00BF5A0C"/>
    <w:rsid w:val="00BF6B6D"/>
    <w:rsid w:val="00BF7173"/>
    <w:rsid w:val="00C009BD"/>
    <w:rsid w:val="00C01153"/>
    <w:rsid w:val="00C01DF7"/>
    <w:rsid w:val="00C02723"/>
    <w:rsid w:val="00C0344C"/>
    <w:rsid w:val="00C05139"/>
    <w:rsid w:val="00C079F5"/>
    <w:rsid w:val="00C11AA5"/>
    <w:rsid w:val="00C11C5A"/>
    <w:rsid w:val="00C129CE"/>
    <w:rsid w:val="00C12DF1"/>
    <w:rsid w:val="00C131D6"/>
    <w:rsid w:val="00C13B2A"/>
    <w:rsid w:val="00C14752"/>
    <w:rsid w:val="00C21609"/>
    <w:rsid w:val="00C30C56"/>
    <w:rsid w:val="00C3100F"/>
    <w:rsid w:val="00C310FB"/>
    <w:rsid w:val="00C35B1D"/>
    <w:rsid w:val="00C35BCB"/>
    <w:rsid w:val="00C3669C"/>
    <w:rsid w:val="00C371AA"/>
    <w:rsid w:val="00C405EF"/>
    <w:rsid w:val="00C40FBA"/>
    <w:rsid w:val="00C41BD1"/>
    <w:rsid w:val="00C45160"/>
    <w:rsid w:val="00C45485"/>
    <w:rsid w:val="00C45F11"/>
    <w:rsid w:val="00C46749"/>
    <w:rsid w:val="00C47919"/>
    <w:rsid w:val="00C50278"/>
    <w:rsid w:val="00C5107A"/>
    <w:rsid w:val="00C53F06"/>
    <w:rsid w:val="00C54C29"/>
    <w:rsid w:val="00C55DB6"/>
    <w:rsid w:val="00C567F2"/>
    <w:rsid w:val="00C60BBD"/>
    <w:rsid w:val="00C6555C"/>
    <w:rsid w:val="00C656A0"/>
    <w:rsid w:val="00C66DCE"/>
    <w:rsid w:val="00C678DE"/>
    <w:rsid w:val="00C67BAA"/>
    <w:rsid w:val="00C67C45"/>
    <w:rsid w:val="00C741A8"/>
    <w:rsid w:val="00C7523C"/>
    <w:rsid w:val="00C7768B"/>
    <w:rsid w:val="00C80191"/>
    <w:rsid w:val="00C80265"/>
    <w:rsid w:val="00C8057D"/>
    <w:rsid w:val="00C82C83"/>
    <w:rsid w:val="00C83147"/>
    <w:rsid w:val="00C84027"/>
    <w:rsid w:val="00C8502C"/>
    <w:rsid w:val="00C85071"/>
    <w:rsid w:val="00C86194"/>
    <w:rsid w:val="00C879A6"/>
    <w:rsid w:val="00C90BC5"/>
    <w:rsid w:val="00C913F8"/>
    <w:rsid w:val="00C919C3"/>
    <w:rsid w:val="00C950BB"/>
    <w:rsid w:val="00C9566B"/>
    <w:rsid w:val="00C97277"/>
    <w:rsid w:val="00C97BAC"/>
    <w:rsid w:val="00CA0092"/>
    <w:rsid w:val="00CA0AAD"/>
    <w:rsid w:val="00CA107E"/>
    <w:rsid w:val="00CA4E76"/>
    <w:rsid w:val="00CA5D9D"/>
    <w:rsid w:val="00CA62F9"/>
    <w:rsid w:val="00CA648B"/>
    <w:rsid w:val="00CB05BE"/>
    <w:rsid w:val="00CB24DA"/>
    <w:rsid w:val="00CB3E1F"/>
    <w:rsid w:val="00CB3FB7"/>
    <w:rsid w:val="00CB42EB"/>
    <w:rsid w:val="00CB4D8F"/>
    <w:rsid w:val="00CB4D91"/>
    <w:rsid w:val="00CC0177"/>
    <w:rsid w:val="00CC08EE"/>
    <w:rsid w:val="00CC134D"/>
    <w:rsid w:val="00CC1AD0"/>
    <w:rsid w:val="00CC29E6"/>
    <w:rsid w:val="00CC66B5"/>
    <w:rsid w:val="00CC7ECC"/>
    <w:rsid w:val="00CD0EE8"/>
    <w:rsid w:val="00CD1399"/>
    <w:rsid w:val="00CD17D3"/>
    <w:rsid w:val="00CD28B3"/>
    <w:rsid w:val="00CD3FC6"/>
    <w:rsid w:val="00CD6FAC"/>
    <w:rsid w:val="00CE0C2C"/>
    <w:rsid w:val="00CE4B06"/>
    <w:rsid w:val="00CE55FB"/>
    <w:rsid w:val="00CE66D3"/>
    <w:rsid w:val="00CF085C"/>
    <w:rsid w:val="00CF23B8"/>
    <w:rsid w:val="00D0275B"/>
    <w:rsid w:val="00D04AF6"/>
    <w:rsid w:val="00D05E25"/>
    <w:rsid w:val="00D066B7"/>
    <w:rsid w:val="00D0773A"/>
    <w:rsid w:val="00D07C52"/>
    <w:rsid w:val="00D1189D"/>
    <w:rsid w:val="00D120C8"/>
    <w:rsid w:val="00D14A1D"/>
    <w:rsid w:val="00D15974"/>
    <w:rsid w:val="00D1660A"/>
    <w:rsid w:val="00D17001"/>
    <w:rsid w:val="00D20EA9"/>
    <w:rsid w:val="00D20EEF"/>
    <w:rsid w:val="00D257FC"/>
    <w:rsid w:val="00D2693E"/>
    <w:rsid w:val="00D3286B"/>
    <w:rsid w:val="00D33DD1"/>
    <w:rsid w:val="00D35543"/>
    <w:rsid w:val="00D35C9F"/>
    <w:rsid w:val="00D35D4C"/>
    <w:rsid w:val="00D37159"/>
    <w:rsid w:val="00D372E0"/>
    <w:rsid w:val="00D428A2"/>
    <w:rsid w:val="00D42B06"/>
    <w:rsid w:val="00D453A7"/>
    <w:rsid w:val="00D454E8"/>
    <w:rsid w:val="00D457AD"/>
    <w:rsid w:val="00D4696F"/>
    <w:rsid w:val="00D5073B"/>
    <w:rsid w:val="00D50A57"/>
    <w:rsid w:val="00D511D4"/>
    <w:rsid w:val="00D52650"/>
    <w:rsid w:val="00D52947"/>
    <w:rsid w:val="00D53B3D"/>
    <w:rsid w:val="00D5430B"/>
    <w:rsid w:val="00D55897"/>
    <w:rsid w:val="00D602E3"/>
    <w:rsid w:val="00D60A1E"/>
    <w:rsid w:val="00D61EA0"/>
    <w:rsid w:val="00D64FE3"/>
    <w:rsid w:val="00D73304"/>
    <w:rsid w:val="00D74E41"/>
    <w:rsid w:val="00D75957"/>
    <w:rsid w:val="00D760E4"/>
    <w:rsid w:val="00D76C34"/>
    <w:rsid w:val="00D77170"/>
    <w:rsid w:val="00D8266D"/>
    <w:rsid w:val="00D82FD2"/>
    <w:rsid w:val="00D835BA"/>
    <w:rsid w:val="00D869E9"/>
    <w:rsid w:val="00D90C17"/>
    <w:rsid w:val="00D910C6"/>
    <w:rsid w:val="00D91B2C"/>
    <w:rsid w:val="00D92115"/>
    <w:rsid w:val="00D957CD"/>
    <w:rsid w:val="00DA1986"/>
    <w:rsid w:val="00DA2D9E"/>
    <w:rsid w:val="00DA2FAF"/>
    <w:rsid w:val="00DA5030"/>
    <w:rsid w:val="00DB02E6"/>
    <w:rsid w:val="00DB096A"/>
    <w:rsid w:val="00DB0F9A"/>
    <w:rsid w:val="00DB18CC"/>
    <w:rsid w:val="00DB21C7"/>
    <w:rsid w:val="00DB2644"/>
    <w:rsid w:val="00DB4B44"/>
    <w:rsid w:val="00DB7A80"/>
    <w:rsid w:val="00DC06F1"/>
    <w:rsid w:val="00DC2B5E"/>
    <w:rsid w:val="00DC4E68"/>
    <w:rsid w:val="00DC54D7"/>
    <w:rsid w:val="00DC54FC"/>
    <w:rsid w:val="00DC7B6B"/>
    <w:rsid w:val="00DD0388"/>
    <w:rsid w:val="00DD0994"/>
    <w:rsid w:val="00DD0B2A"/>
    <w:rsid w:val="00DD0C31"/>
    <w:rsid w:val="00DD1761"/>
    <w:rsid w:val="00DD24DF"/>
    <w:rsid w:val="00DD264D"/>
    <w:rsid w:val="00DD3338"/>
    <w:rsid w:val="00DD3341"/>
    <w:rsid w:val="00DD3F86"/>
    <w:rsid w:val="00DD434A"/>
    <w:rsid w:val="00DD698B"/>
    <w:rsid w:val="00DD6A25"/>
    <w:rsid w:val="00DD7AF9"/>
    <w:rsid w:val="00DD7CBA"/>
    <w:rsid w:val="00DE0C3B"/>
    <w:rsid w:val="00DE10E5"/>
    <w:rsid w:val="00DE2F16"/>
    <w:rsid w:val="00DE2F90"/>
    <w:rsid w:val="00DE3238"/>
    <w:rsid w:val="00DE3FD3"/>
    <w:rsid w:val="00DE4116"/>
    <w:rsid w:val="00DE5B4B"/>
    <w:rsid w:val="00DE67D4"/>
    <w:rsid w:val="00DF159A"/>
    <w:rsid w:val="00DF15CF"/>
    <w:rsid w:val="00DF1E1B"/>
    <w:rsid w:val="00DF4E5E"/>
    <w:rsid w:val="00DF6F18"/>
    <w:rsid w:val="00E000F7"/>
    <w:rsid w:val="00E00115"/>
    <w:rsid w:val="00E01A3D"/>
    <w:rsid w:val="00E0516E"/>
    <w:rsid w:val="00E051A0"/>
    <w:rsid w:val="00E06693"/>
    <w:rsid w:val="00E10A46"/>
    <w:rsid w:val="00E13A3E"/>
    <w:rsid w:val="00E14554"/>
    <w:rsid w:val="00E1600E"/>
    <w:rsid w:val="00E16FF6"/>
    <w:rsid w:val="00E173F6"/>
    <w:rsid w:val="00E20CA3"/>
    <w:rsid w:val="00E23738"/>
    <w:rsid w:val="00E24DAC"/>
    <w:rsid w:val="00E253E9"/>
    <w:rsid w:val="00E2763B"/>
    <w:rsid w:val="00E30383"/>
    <w:rsid w:val="00E30ACD"/>
    <w:rsid w:val="00E31389"/>
    <w:rsid w:val="00E321CF"/>
    <w:rsid w:val="00E32E12"/>
    <w:rsid w:val="00E3397F"/>
    <w:rsid w:val="00E347A1"/>
    <w:rsid w:val="00E364DA"/>
    <w:rsid w:val="00E36A62"/>
    <w:rsid w:val="00E36B1E"/>
    <w:rsid w:val="00E37687"/>
    <w:rsid w:val="00E378EE"/>
    <w:rsid w:val="00E42975"/>
    <w:rsid w:val="00E4392E"/>
    <w:rsid w:val="00E43C21"/>
    <w:rsid w:val="00E43FE0"/>
    <w:rsid w:val="00E452FC"/>
    <w:rsid w:val="00E46119"/>
    <w:rsid w:val="00E501B4"/>
    <w:rsid w:val="00E5347B"/>
    <w:rsid w:val="00E53B2D"/>
    <w:rsid w:val="00E5416D"/>
    <w:rsid w:val="00E60CEC"/>
    <w:rsid w:val="00E61CFA"/>
    <w:rsid w:val="00E62538"/>
    <w:rsid w:val="00E62A45"/>
    <w:rsid w:val="00E638FD"/>
    <w:rsid w:val="00E63C16"/>
    <w:rsid w:val="00E6456F"/>
    <w:rsid w:val="00E65564"/>
    <w:rsid w:val="00E66306"/>
    <w:rsid w:val="00E6788F"/>
    <w:rsid w:val="00E743DA"/>
    <w:rsid w:val="00E74405"/>
    <w:rsid w:val="00E76107"/>
    <w:rsid w:val="00E813E1"/>
    <w:rsid w:val="00E81ABD"/>
    <w:rsid w:val="00E83352"/>
    <w:rsid w:val="00E83EC0"/>
    <w:rsid w:val="00E865B2"/>
    <w:rsid w:val="00E94F5E"/>
    <w:rsid w:val="00E952C4"/>
    <w:rsid w:val="00E96B20"/>
    <w:rsid w:val="00E97144"/>
    <w:rsid w:val="00EA0CB7"/>
    <w:rsid w:val="00EA1718"/>
    <w:rsid w:val="00EA5488"/>
    <w:rsid w:val="00EB58EB"/>
    <w:rsid w:val="00EB5BA0"/>
    <w:rsid w:val="00EC217F"/>
    <w:rsid w:val="00EC24E0"/>
    <w:rsid w:val="00EC5B98"/>
    <w:rsid w:val="00EC5C45"/>
    <w:rsid w:val="00EC6B1E"/>
    <w:rsid w:val="00EC7367"/>
    <w:rsid w:val="00ED0D1D"/>
    <w:rsid w:val="00ED2FAE"/>
    <w:rsid w:val="00EE0496"/>
    <w:rsid w:val="00EE0725"/>
    <w:rsid w:val="00EE3014"/>
    <w:rsid w:val="00EF00FE"/>
    <w:rsid w:val="00EF0A93"/>
    <w:rsid w:val="00EF14D5"/>
    <w:rsid w:val="00EF6985"/>
    <w:rsid w:val="00EF6DED"/>
    <w:rsid w:val="00F00AF8"/>
    <w:rsid w:val="00F00F44"/>
    <w:rsid w:val="00F01935"/>
    <w:rsid w:val="00F025F9"/>
    <w:rsid w:val="00F0292E"/>
    <w:rsid w:val="00F05E7C"/>
    <w:rsid w:val="00F06F45"/>
    <w:rsid w:val="00F06FE7"/>
    <w:rsid w:val="00F10D85"/>
    <w:rsid w:val="00F12FC3"/>
    <w:rsid w:val="00F13302"/>
    <w:rsid w:val="00F15426"/>
    <w:rsid w:val="00F154CC"/>
    <w:rsid w:val="00F20CBB"/>
    <w:rsid w:val="00F2213B"/>
    <w:rsid w:val="00F23590"/>
    <w:rsid w:val="00F23770"/>
    <w:rsid w:val="00F23FD3"/>
    <w:rsid w:val="00F242EA"/>
    <w:rsid w:val="00F24979"/>
    <w:rsid w:val="00F2558B"/>
    <w:rsid w:val="00F265F1"/>
    <w:rsid w:val="00F26BAE"/>
    <w:rsid w:val="00F27A93"/>
    <w:rsid w:val="00F30C1B"/>
    <w:rsid w:val="00F311EF"/>
    <w:rsid w:val="00F3161D"/>
    <w:rsid w:val="00F334BA"/>
    <w:rsid w:val="00F34475"/>
    <w:rsid w:val="00F37181"/>
    <w:rsid w:val="00F402AC"/>
    <w:rsid w:val="00F40BEA"/>
    <w:rsid w:val="00F40C3A"/>
    <w:rsid w:val="00F41C26"/>
    <w:rsid w:val="00F425F0"/>
    <w:rsid w:val="00F45C43"/>
    <w:rsid w:val="00F50B00"/>
    <w:rsid w:val="00F51BBE"/>
    <w:rsid w:val="00F52E1A"/>
    <w:rsid w:val="00F5542E"/>
    <w:rsid w:val="00F568DA"/>
    <w:rsid w:val="00F56A07"/>
    <w:rsid w:val="00F56D6F"/>
    <w:rsid w:val="00F64801"/>
    <w:rsid w:val="00F668FD"/>
    <w:rsid w:val="00F6799E"/>
    <w:rsid w:val="00F67D92"/>
    <w:rsid w:val="00F67E57"/>
    <w:rsid w:val="00F70727"/>
    <w:rsid w:val="00F72166"/>
    <w:rsid w:val="00F74450"/>
    <w:rsid w:val="00F74D47"/>
    <w:rsid w:val="00F75044"/>
    <w:rsid w:val="00F7658E"/>
    <w:rsid w:val="00F81C79"/>
    <w:rsid w:val="00F83B61"/>
    <w:rsid w:val="00F85196"/>
    <w:rsid w:val="00F91196"/>
    <w:rsid w:val="00F91547"/>
    <w:rsid w:val="00F9176F"/>
    <w:rsid w:val="00F9213D"/>
    <w:rsid w:val="00F93F61"/>
    <w:rsid w:val="00F96E96"/>
    <w:rsid w:val="00F97A3A"/>
    <w:rsid w:val="00FA04D3"/>
    <w:rsid w:val="00FA28B7"/>
    <w:rsid w:val="00FA30D4"/>
    <w:rsid w:val="00FA3510"/>
    <w:rsid w:val="00FA4117"/>
    <w:rsid w:val="00FA5376"/>
    <w:rsid w:val="00FA68FA"/>
    <w:rsid w:val="00FA6E0F"/>
    <w:rsid w:val="00FA77B6"/>
    <w:rsid w:val="00FA7ABE"/>
    <w:rsid w:val="00FB01CA"/>
    <w:rsid w:val="00FB083A"/>
    <w:rsid w:val="00FB1464"/>
    <w:rsid w:val="00FB19EB"/>
    <w:rsid w:val="00FB3C35"/>
    <w:rsid w:val="00FB434E"/>
    <w:rsid w:val="00FB4BE9"/>
    <w:rsid w:val="00FB64BB"/>
    <w:rsid w:val="00FC0077"/>
    <w:rsid w:val="00FC227C"/>
    <w:rsid w:val="00FC25E7"/>
    <w:rsid w:val="00FC2C0E"/>
    <w:rsid w:val="00FC35E0"/>
    <w:rsid w:val="00FC56AE"/>
    <w:rsid w:val="00FD064F"/>
    <w:rsid w:val="00FD1F53"/>
    <w:rsid w:val="00FD2EF2"/>
    <w:rsid w:val="00FD2FA9"/>
    <w:rsid w:val="00FD7692"/>
    <w:rsid w:val="00FE2910"/>
    <w:rsid w:val="00FE300B"/>
    <w:rsid w:val="00FE44B4"/>
    <w:rsid w:val="00FE67AC"/>
    <w:rsid w:val="00FE7DE4"/>
    <w:rsid w:val="00FF00D9"/>
    <w:rsid w:val="00FF1460"/>
    <w:rsid w:val="00FF4759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7DEA8"/>
  <w15:docId w15:val="{53DCD03F-AEF5-41B0-8394-16BFB8F4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C83"/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F1B8D"/>
    <w:pPr>
      <w:spacing w:before="120" w:after="60"/>
      <w:outlineLvl w:val="0"/>
    </w:pPr>
    <w:rPr>
      <w:rFonts w:ascii="Tahoma" w:hAnsi="Tahoma" w:cs="Times New Roman"/>
      <w:b/>
      <w:color w:val="6B196C"/>
      <w:sz w:val="32"/>
    </w:rPr>
  </w:style>
  <w:style w:type="paragraph" w:styleId="Heading2">
    <w:name w:val="heading 2"/>
    <w:basedOn w:val="Normal"/>
    <w:next w:val="Normal"/>
    <w:link w:val="Heading2Char"/>
    <w:qFormat/>
    <w:rsid w:val="00AE3AE8"/>
    <w:pPr>
      <w:spacing w:after="60"/>
      <w:ind w:left="450" w:hanging="450"/>
      <w:outlineLvl w:val="1"/>
    </w:pPr>
    <w:rPr>
      <w:rFonts w:ascii="Tahoma" w:hAnsi="Tahoma"/>
      <w:color w:val="6B346C"/>
      <w:sz w:val="28"/>
      <w:u w:val="double"/>
    </w:rPr>
  </w:style>
  <w:style w:type="paragraph" w:styleId="Heading3">
    <w:name w:val="heading 3"/>
    <w:basedOn w:val="Normal"/>
    <w:next w:val="Normal"/>
    <w:link w:val="Heading3Char"/>
    <w:qFormat/>
    <w:rsid w:val="00BF1B8D"/>
    <w:pPr>
      <w:outlineLvl w:val="2"/>
    </w:pPr>
    <w:rPr>
      <w:rFonts w:ascii="Tahoma" w:hAnsi="Tahoma" w:cs="Times New Roman"/>
      <w:b/>
    </w:rPr>
  </w:style>
  <w:style w:type="paragraph" w:styleId="Heading4">
    <w:name w:val="heading 4"/>
    <w:basedOn w:val="Normal"/>
    <w:next w:val="Normal"/>
    <w:link w:val="Heading4Char"/>
    <w:qFormat/>
    <w:rsid w:val="00BF1B8D"/>
    <w:pPr>
      <w:keepNext/>
      <w:spacing w:before="240" w:after="60"/>
      <w:ind w:left="1440"/>
      <w:outlineLvl w:val="3"/>
    </w:pPr>
    <w:rPr>
      <w:rFonts w:ascii="Tahoma" w:hAnsi="Tahoma" w:cs="Tahoma"/>
      <w:b/>
      <w:bCs/>
      <w:color w:val="6B346C"/>
      <w:szCs w:val="28"/>
      <w:u w:val="single"/>
    </w:rPr>
  </w:style>
  <w:style w:type="paragraph" w:styleId="Heading5">
    <w:name w:val="heading 5"/>
    <w:basedOn w:val="Normal"/>
    <w:next w:val="Normal"/>
    <w:link w:val="Heading5Char"/>
    <w:qFormat/>
    <w:rsid w:val="00BF1B8D"/>
    <w:pPr>
      <w:spacing w:before="240" w:after="60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F1B8D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BF1B8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F1B8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BF1B8D"/>
    <w:pPr>
      <w:numPr>
        <w:ilvl w:val="8"/>
        <w:numId w:val="1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F1B8D"/>
    <w:rPr>
      <w:rFonts w:ascii="Tahoma" w:hAnsi="Tahoma" w:cs="Arial"/>
      <w:b/>
      <w:color w:val="6B196C"/>
      <w:sz w:val="32"/>
      <w:szCs w:val="22"/>
    </w:rPr>
  </w:style>
  <w:style w:type="character" w:customStyle="1" w:styleId="Heading2Char">
    <w:name w:val="Heading 2 Char"/>
    <w:basedOn w:val="DefaultParagraphFont"/>
    <w:link w:val="Heading2"/>
    <w:rsid w:val="00AE3AE8"/>
    <w:rPr>
      <w:rFonts w:ascii="Tahoma" w:hAnsi="Tahoma" w:cs="Arial"/>
      <w:color w:val="6B346C"/>
      <w:sz w:val="28"/>
      <w:szCs w:val="22"/>
      <w:u w:val="double"/>
    </w:rPr>
  </w:style>
  <w:style w:type="character" w:customStyle="1" w:styleId="Heading3Char">
    <w:name w:val="Heading 3 Char"/>
    <w:link w:val="Heading3"/>
    <w:rsid w:val="00BF1B8D"/>
    <w:rPr>
      <w:rFonts w:ascii="Tahoma" w:hAnsi="Tahoma" w:cs="Arial"/>
      <w:b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BF1B8D"/>
    <w:rPr>
      <w:rFonts w:ascii="Tahoma" w:hAnsi="Tahoma" w:cs="Tahoma"/>
      <w:b/>
      <w:bCs/>
      <w:color w:val="6B346C"/>
      <w:sz w:val="22"/>
      <w:szCs w:val="28"/>
      <w:u w:val="single"/>
    </w:rPr>
  </w:style>
  <w:style w:type="character" w:customStyle="1" w:styleId="Heading5Char">
    <w:name w:val="Heading 5 Char"/>
    <w:basedOn w:val="DefaultParagraphFont"/>
    <w:link w:val="Heading5"/>
    <w:rsid w:val="00BF1B8D"/>
    <w:rPr>
      <w:rFonts w:ascii="Tahoma" w:hAnsi="Tahoma" w:cs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F1B8D"/>
    <w:rPr>
      <w:rFonts w:ascii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BF1B8D"/>
    <w:rPr>
      <w:rFonts w:ascii="Arial" w:hAnsi="Arial" w:cs="Arial"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BF1B8D"/>
    <w:rPr>
      <w:rFonts w:ascii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rsid w:val="00BF1B8D"/>
    <w:rPr>
      <w:rFonts w:ascii="Arial" w:hAnsi="Arial" w:cs="Arial"/>
      <w:sz w:val="22"/>
      <w:szCs w:val="22"/>
    </w:rPr>
  </w:style>
  <w:style w:type="paragraph" w:styleId="Caption">
    <w:name w:val="caption"/>
    <w:basedOn w:val="Normal"/>
    <w:next w:val="Normal"/>
    <w:unhideWhenUsed/>
    <w:qFormat/>
    <w:rsid w:val="00BF1B8D"/>
    <w:rPr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BF1B8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F1B8D"/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BF1B8D"/>
    <w:pPr>
      <w:spacing w:after="60"/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link w:val="Subtitle"/>
    <w:rsid w:val="00BF1B8D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qFormat/>
    <w:rsid w:val="00BF1B8D"/>
    <w:rPr>
      <w:b/>
      <w:bCs/>
    </w:rPr>
  </w:style>
  <w:style w:type="character" w:styleId="Emphasis">
    <w:name w:val="Emphasis"/>
    <w:qFormat/>
    <w:rsid w:val="00BF1B8D"/>
    <w:rPr>
      <w:i/>
      <w:iCs/>
    </w:rPr>
  </w:style>
  <w:style w:type="paragraph" w:styleId="NoSpacing">
    <w:name w:val="No Spacing"/>
    <w:uiPriority w:val="1"/>
    <w:qFormat/>
    <w:rsid w:val="00BF1B8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F1B8D"/>
    <w:pPr>
      <w:ind w:left="720"/>
    </w:pPr>
  </w:style>
  <w:style w:type="paragraph" w:customStyle="1" w:styleId="Nomal">
    <w:name w:val="Nomal"/>
    <w:basedOn w:val="ListNumber"/>
    <w:qFormat/>
    <w:rsid w:val="00BF1B8D"/>
    <w:pPr>
      <w:numPr>
        <w:numId w:val="0"/>
      </w:numPr>
      <w:spacing w:before="100" w:beforeAutospacing="1" w:afterAutospacing="1"/>
      <w:contextualSpacing w:val="0"/>
    </w:pPr>
    <w:rPr>
      <w:rFonts w:ascii="Tahoma" w:hAnsi="Tahoma"/>
      <w:sz w:val="20"/>
      <w:szCs w:val="20"/>
    </w:rPr>
  </w:style>
  <w:style w:type="paragraph" w:styleId="ListNumber">
    <w:name w:val="List Number"/>
    <w:basedOn w:val="Normal"/>
    <w:uiPriority w:val="99"/>
    <w:semiHidden/>
    <w:unhideWhenUsed/>
    <w:rsid w:val="00BF1B8D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E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E1B"/>
    <w:rPr>
      <w:rFonts w:ascii="Arial" w:hAnsi="Arial" w:cs="Arial"/>
      <w:sz w:val="22"/>
      <w:szCs w:val="22"/>
    </w:rPr>
  </w:style>
  <w:style w:type="paragraph" w:styleId="Footer">
    <w:name w:val="footer"/>
    <w:basedOn w:val="Normal"/>
    <w:link w:val="FooterChar"/>
    <w:unhideWhenUsed/>
    <w:rsid w:val="00DF1E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1E1B"/>
    <w:rPr>
      <w:rFonts w:ascii="Arial" w:hAnsi="Arial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E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E1B"/>
    <w:rPr>
      <w:rFonts w:ascii="Tahoma" w:hAnsi="Tahoma" w:cs="Tahoma"/>
      <w:sz w:val="16"/>
      <w:szCs w:val="16"/>
    </w:rPr>
  </w:style>
  <w:style w:type="paragraph" w:customStyle="1" w:styleId="TableTitle">
    <w:name w:val="Table Title"/>
    <w:basedOn w:val="Normal"/>
    <w:rsid w:val="00DF1E1B"/>
    <w:pPr>
      <w:ind w:left="450"/>
    </w:pPr>
    <w:rPr>
      <w:rFonts w:ascii="Tahoma" w:hAnsi="Tahoma" w:cs="Times New Roman"/>
      <w:b/>
      <w:bCs/>
      <w:color w:val="6B346C"/>
      <w:sz w:val="18"/>
      <w:szCs w:val="24"/>
    </w:rPr>
  </w:style>
  <w:style w:type="paragraph" w:customStyle="1" w:styleId="HeaderText">
    <w:name w:val="HeaderText"/>
    <w:rsid w:val="00DF1E1B"/>
    <w:pPr>
      <w:suppressAutoHyphens/>
    </w:pPr>
    <w:rPr>
      <w:rFonts w:ascii="Arial" w:hAnsi="Arial"/>
      <w:sz w:val="18"/>
    </w:rPr>
  </w:style>
  <w:style w:type="paragraph" w:customStyle="1" w:styleId="ProjectTitle">
    <w:name w:val="Project Title"/>
    <w:basedOn w:val="Normal"/>
    <w:rsid w:val="00DF1E1B"/>
    <w:pPr>
      <w:jc w:val="right"/>
    </w:pPr>
    <w:rPr>
      <w:rFonts w:ascii="Tahoma" w:hAnsi="Tahoma" w:cs="Tahoma"/>
      <w:b/>
      <w:bCs/>
      <w:color w:val="6B346C"/>
      <w:sz w:val="40"/>
    </w:rPr>
  </w:style>
  <w:style w:type="character" w:styleId="PageNumber">
    <w:name w:val="page number"/>
    <w:basedOn w:val="DefaultParagraphFont"/>
    <w:rsid w:val="00716892"/>
  </w:style>
  <w:style w:type="paragraph" w:customStyle="1" w:styleId="Numbered3">
    <w:name w:val="Numbered3"/>
    <w:basedOn w:val="Normal"/>
    <w:rsid w:val="00716892"/>
    <w:pPr>
      <w:numPr>
        <w:numId w:val="3"/>
      </w:numPr>
      <w:tabs>
        <w:tab w:val="num" w:pos="3420"/>
      </w:tabs>
    </w:pPr>
    <w:rPr>
      <w:rFonts w:ascii="Tahoma" w:hAnsi="Tahoma"/>
      <w:sz w:val="20"/>
    </w:rPr>
  </w:style>
  <w:style w:type="paragraph" w:styleId="TOC1">
    <w:name w:val="toc 1"/>
    <w:basedOn w:val="Normal"/>
    <w:next w:val="Normal"/>
    <w:uiPriority w:val="39"/>
    <w:rsid w:val="00716892"/>
    <w:pPr>
      <w:tabs>
        <w:tab w:val="left" w:pos="540"/>
        <w:tab w:val="left" w:pos="907"/>
        <w:tab w:val="right" w:leader="dot" w:pos="9360"/>
      </w:tabs>
      <w:spacing w:before="240"/>
    </w:pPr>
    <w:rPr>
      <w:rFonts w:ascii="Tahoma" w:hAnsi="Tahoma"/>
      <w:b/>
      <w:bCs/>
      <w:noProof/>
      <w:sz w:val="20"/>
      <w:szCs w:val="32"/>
    </w:rPr>
  </w:style>
  <w:style w:type="paragraph" w:styleId="TOC2">
    <w:name w:val="toc 2"/>
    <w:basedOn w:val="Normal"/>
    <w:next w:val="Normal"/>
    <w:uiPriority w:val="39"/>
    <w:rsid w:val="00716892"/>
    <w:pPr>
      <w:tabs>
        <w:tab w:val="right" w:leader="dot" w:pos="9360"/>
      </w:tabs>
      <w:spacing w:before="60"/>
      <w:ind w:left="720"/>
    </w:pPr>
    <w:rPr>
      <w:rFonts w:ascii="Tahoma" w:hAnsi="Tahoma"/>
      <w:noProof/>
      <w:sz w:val="20"/>
      <w:szCs w:val="28"/>
    </w:rPr>
  </w:style>
  <w:style w:type="paragraph" w:styleId="TOC3">
    <w:name w:val="toc 3"/>
    <w:basedOn w:val="Normal"/>
    <w:next w:val="Normal"/>
    <w:uiPriority w:val="39"/>
    <w:rsid w:val="00716892"/>
    <w:pPr>
      <w:tabs>
        <w:tab w:val="left" w:pos="2160"/>
        <w:tab w:val="right" w:leader="dot" w:pos="9360"/>
      </w:tabs>
      <w:spacing w:after="60"/>
      <w:ind w:left="1440"/>
    </w:pPr>
    <w:rPr>
      <w:rFonts w:ascii="Tahoma" w:hAnsi="Tahoma"/>
      <w:noProof/>
      <w:sz w:val="20"/>
    </w:rPr>
  </w:style>
  <w:style w:type="table" w:styleId="TableGrid">
    <w:name w:val="Table Grid"/>
    <w:basedOn w:val="TableNormal"/>
    <w:uiPriority w:val="59"/>
    <w:rsid w:val="00487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71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597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171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71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714B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1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14B"/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2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8F1B81A0197844B6AE01B0136207C5" ma:contentTypeVersion="1" ma:contentTypeDescription="Create a new document." ma:contentTypeScope="" ma:versionID="5b623ced5974c8a93812a55caee03bd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DB71E-BBF7-4655-B68E-B01FB92FD8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7AD69C-031B-4E1C-BF0D-4587475CF9D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D84543E-36F6-436C-8172-FC655E2C5C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BB6097-536F-4000-A1A6-754C345D9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18</Pages>
  <Words>4613</Words>
  <Characters>26295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TGen</Company>
  <LinksUpToDate>false</LinksUpToDate>
  <CharactersWithSpaces>30847</CharactersWithSpaces>
  <SharedDoc>false</SharedDoc>
  <HLinks>
    <vt:vector size="12" baseType="variant">
      <vt:variant>
        <vt:i4>6422633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ProjectMgt</vt:lpwstr>
      </vt:variant>
      <vt:variant>
        <vt:i4>7143529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SystemAdmin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rpetros</dc:creator>
  <cp:lastModifiedBy>Sayali Dev</cp:lastModifiedBy>
  <cp:revision>208</cp:revision>
  <cp:lastPrinted>2012-02-09T17:09:00Z</cp:lastPrinted>
  <dcterms:created xsi:type="dcterms:W3CDTF">2016-04-22T08:48:00Z</dcterms:created>
  <dcterms:modified xsi:type="dcterms:W3CDTF">2018-02-22T09:09:00Z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0x010100D38F1B81A0197844B6AE01B0136207C5</vt:lpwstr>
  </property>
</Properties>
</file>